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FF0277" w14:textId="77777777" w:rsidR="00874950" w:rsidRDefault="00874950">
      <w:pPr>
        <w:rPr>
          <w:rFonts w:ascii="Times New Roman" w:hAnsi="Times New Roman" w:cs="Times New Roman"/>
        </w:rPr>
      </w:pPr>
      <w:bookmarkStart w:id="0" w:name="_Toc57924450"/>
      <w:bookmarkStart w:id="1" w:name="_Toc57924625"/>
      <w:bookmarkStart w:id="2" w:name="_Toc57924361"/>
    </w:p>
    <w:p w14:paraId="590E573C" w14:textId="77777777" w:rsidR="00874950" w:rsidRDefault="00D77F37">
      <w:pPr>
        <w:rPr>
          <w:rFonts w:ascii="Times New Roman" w:hAnsi="Times New Roman" w:cs="Times New Roman"/>
          <w:b/>
          <w:spacing w:val="60"/>
          <w:sz w:val="72"/>
          <w:szCs w:val="72"/>
        </w:rPr>
      </w:pPr>
      <w:r>
        <w:rPr>
          <w:rFonts w:ascii="Times New Roman" w:hAnsi="Times New Roman" w:cs="Times New Roman"/>
          <w:b/>
          <w:noProof/>
          <w:spacing w:val="60"/>
          <w:sz w:val="72"/>
          <w:szCs w:val="72"/>
        </w:rPr>
        <w:drawing>
          <wp:inline distT="0" distB="0" distL="0" distR="0">
            <wp:extent cx="1990725" cy="514350"/>
            <wp:effectExtent l="0" t="0" r="317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1990800" cy="514800"/>
                    </a:xfrm>
                    <a:prstGeom prst="rect">
                      <a:avLst/>
                    </a:prstGeom>
                  </pic:spPr>
                </pic:pic>
              </a:graphicData>
            </a:graphic>
          </wp:inline>
        </w:drawing>
      </w:r>
    </w:p>
    <w:p w14:paraId="163587FE" w14:textId="77777777" w:rsidR="00874950" w:rsidRDefault="00874950">
      <w:pPr>
        <w:rPr>
          <w:rFonts w:ascii="Times New Roman" w:hAnsi="Times New Roman" w:cs="Times New Roman"/>
        </w:rPr>
      </w:pPr>
    </w:p>
    <w:p w14:paraId="1EAEE408" w14:textId="77777777" w:rsidR="00874950" w:rsidRDefault="00874950">
      <w:pPr>
        <w:rPr>
          <w:rFonts w:ascii="Times New Roman" w:hAnsi="Times New Roman" w:cs="Times New Roman"/>
        </w:rPr>
      </w:pPr>
    </w:p>
    <w:p w14:paraId="366EC8B2" w14:textId="77777777" w:rsidR="00874950" w:rsidRDefault="00874950">
      <w:pPr>
        <w:rPr>
          <w:rFonts w:ascii="Times New Roman" w:hAnsi="Times New Roman" w:cs="Times New Roman"/>
        </w:rPr>
      </w:pPr>
    </w:p>
    <w:p w14:paraId="53161A92" w14:textId="77777777" w:rsidR="00874950" w:rsidRDefault="00874950">
      <w:pPr>
        <w:rPr>
          <w:rFonts w:ascii="Times New Roman" w:hAnsi="Times New Roman" w:cs="Times New Roman"/>
        </w:rPr>
      </w:pPr>
    </w:p>
    <w:p w14:paraId="12063EF0" w14:textId="77777777" w:rsidR="00874950" w:rsidRDefault="00874950">
      <w:pPr>
        <w:rPr>
          <w:rFonts w:ascii="Times New Roman" w:hAnsi="Times New Roman" w:cs="Times New Roman"/>
        </w:rPr>
      </w:pPr>
    </w:p>
    <w:p w14:paraId="14A9463F" w14:textId="77777777" w:rsidR="00874950" w:rsidRDefault="00874950">
      <w:pPr>
        <w:rPr>
          <w:rFonts w:ascii="Times New Roman" w:hAnsi="Times New Roman" w:cs="Times New Roman"/>
        </w:rPr>
      </w:pPr>
    </w:p>
    <w:p w14:paraId="3CF8962F" w14:textId="77777777" w:rsidR="00874950" w:rsidRDefault="00874950">
      <w:pPr>
        <w:rPr>
          <w:rFonts w:ascii="Times New Roman" w:hAnsi="Times New Roman" w:cs="Times New Roman"/>
        </w:rPr>
      </w:pPr>
    </w:p>
    <w:p w14:paraId="27A664DD" w14:textId="77777777" w:rsidR="00874950" w:rsidRDefault="00D77F37">
      <w:pPr>
        <w:jc w:val="center"/>
        <w:rPr>
          <w:rFonts w:ascii="Times New Roman" w:eastAsia="黑体" w:hAnsi="Times New Roman" w:cs="Times New Roman"/>
          <w:b/>
          <w:spacing w:val="60"/>
          <w:sz w:val="72"/>
          <w:szCs w:val="72"/>
        </w:rPr>
      </w:pPr>
      <w:r>
        <w:rPr>
          <w:rFonts w:ascii="Times New Roman" w:eastAsia="黑体" w:hAnsi="Times New Roman" w:cs="Times New Roman"/>
          <w:b/>
          <w:spacing w:val="60"/>
          <w:sz w:val="72"/>
          <w:szCs w:val="72"/>
        </w:rPr>
        <w:t>云原生</w:t>
      </w:r>
      <w:r>
        <w:rPr>
          <w:rFonts w:ascii="Times New Roman" w:eastAsia="黑体" w:hAnsi="Times New Roman" w:cs="Times New Roman" w:hint="eastAsia"/>
          <w:b/>
          <w:spacing w:val="60"/>
          <w:sz w:val="72"/>
          <w:szCs w:val="72"/>
        </w:rPr>
        <w:t>测试</w:t>
      </w:r>
      <w:r>
        <w:rPr>
          <w:rFonts w:ascii="Times New Roman" w:eastAsia="黑体" w:hAnsi="Times New Roman" w:cs="Times New Roman"/>
          <w:b/>
          <w:spacing w:val="60"/>
          <w:sz w:val="72"/>
          <w:szCs w:val="72"/>
        </w:rPr>
        <w:t>白皮书</w:t>
      </w:r>
    </w:p>
    <w:p w14:paraId="35783951" w14:textId="77777777" w:rsidR="00874950" w:rsidRDefault="00D77F37">
      <w:pPr>
        <w:jc w:val="center"/>
        <w:rPr>
          <w:rFonts w:ascii="Times New Roman" w:eastAsia="黑体" w:hAnsi="Times New Roman" w:cs="Times New Roman"/>
          <w:b/>
          <w:spacing w:val="40"/>
          <w:sz w:val="56"/>
          <w:szCs w:val="72"/>
        </w:rPr>
      </w:pPr>
      <w:r>
        <w:rPr>
          <w:rFonts w:ascii="Times New Roman" w:eastAsia="黑体" w:hAnsi="Times New Roman" w:cs="Times New Roman"/>
          <w:b/>
          <w:spacing w:val="40"/>
          <w:sz w:val="56"/>
          <w:szCs w:val="72"/>
        </w:rPr>
        <w:t>（</w:t>
      </w:r>
      <w:r>
        <w:rPr>
          <w:rFonts w:ascii="Times New Roman" w:eastAsia="黑体" w:hAnsi="Times New Roman" w:cs="Times New Roman"/>
          <w:b/>
          <w:spacing w:val="40"/>
          <w:sz w:val="56"/>
          <w:szCs w:val="72"/>
        </w:rPr>
        <w:t>2021</w:t>
      </w:r>
      <w:r>
        <w:rPr>
          <w:rFonts w:ascii="Times New Roman" w:eastAsia="黑体" w:hAnsi="Times New Roman" w:cs="Times New Roman"/>
          <w:b/>
          <w:spacing w:val="40"/>
          <w:sz w:val="56"/>
          <w:szCs w:val="72"/>
        </w:rPr>
        <w:t>年）</w:t>
      </w:r>
    </w:p>
    <w:p w14:paraId="603BB9C2" w14:textId="77777777" w:rsidR="00874950" w:rsidRDefault="00874950">
      <w:pPr>
        <w:rPr>
          <w:rFonts w:ascii="Times New Roman" w:hAnsi="Times New Roman" w:cs="Times New Roman"/>
        </w:rPr>
      </w:pPr>
    </w:p>
    <w:p w14:paraId="6E521F71" w14:textId="77777777" w:rsidR="00874950" w:rsidRDefault="00874950">
      <w:pPr>
        <w:rPr>
          <w:rFonts w:ascii="Times New Roman" w:hAnsi="Times New Roman" w:cs="Times New Roman"/>
          <w:b/>
          <w:spacing w:val="40"/>
          <w:sz w:val="52"/>
          <w:szCs w:val="52"/>
        </w:rPr>
      </w:pPr>
    </w:p>
    <w:p w14:paraId="5F8D1554" w14:textId="77777777" w:rsidR="00874950" w:rsidRDefault="00874950">
      <w:pPr>
        <w:rPr>
          <w:rFonts w:ascii="Times New Roman" w:hAnsi="Times New Roman" w:cs="Times New Roman"/>
          <w:b/>
          <w:spacing w:val="40"/>
          <w:sz w:val="52"/>
          <w:szCs w:val="52"/>
        </w:rPr>
      </w:pPr>
    </w:p>
    <w:p w14:paraId="42782B48" w14:textId="77777777" w:rsidR="00874950" w:rsidRDefault="00874950">
      <w:pPr>
        <w:rPr>
          <w:rFonts w:ascii="Times New Roman" w:hAnsi="Times New Roman" w:cs="Times New Roman"/>
          <w:b/>
          <w:spacing w:val="40"/>
          <w:sz w:val="52"/>
          <w:szCs w:val="52"/>
        </w:rPr>
      </w:pPr>
    </w:p>
    <w:p w14:paraId="172134FD" w14:textId="77777777" w:rsidR="00874950" w:rsidRDefault="00874950">
      <w:pPr>
        <w:rPr>
          <w:rFonts w:ascii="Times New Roman" w:hAnsi="Times New Roman" w:cs="Times New Roman"/>
          <w:b/>
          <w:spacing w:val="40"/>
          <w:sz w:val="52"/>
          <w:szCs w:val="52"/>
        </w:rPr>
      </w:pPr>
    </w:p>
    <w:p w14:paraId="6FFA7A7D" w14:textId="77777777" w:rsidR="00874950" w:rsidRDefault="00874950">
      <w:pPr>
        <w:rPr>
          <w:rFonts w:ascii="Times New Roman" w:hAnsi="Times New Roman" w:cs="Times New Roman"/>
          <w:b/>
          <w:spacing w:val="40"/>
          <w:sz w:val="52"/>
          <w:szCs w:val="52"/>
        </w:rPr>
      </w:pPr>
    </w:p>
    <w:p w14:paraId="773A1088" w14:textId="77777777" w:rsidR="00874950" w:rsidRDefault="00874950">
      <w:pPr>
        <w:rPr>
          <w:rFonts w:ascii="Times New Roman" w:hAnsi="Times New Roman" w:cs="Times New Roman"/>
          <w:b/>
          <w:spacing w:val="40"/>
          <w:sz w:val="52"/>
          <w:szCs w:val="52"/>
        </w:rPr>
      </w:pPr>
    </w:p>
    <w:p w14:paraId="09992CD1" w14:textId="77777777" w:rsidR="00874950" w:rsidRDefault="00874950">
      <w:pPr>
        <w:rPr>
          <w:rFonts w:ascii="Times New Roman" w:hAnsi="Times New Roman" w:cs="Times New Roman"/>
          <w:b/>
          <w:spacing w:val="40"/>
          <w:sz w:val="52"/>
          <w:szCs w:val="52"/>
        </w:rPr>
      </w:pPr>
    </w:p>
    <w:p w14:paraId="545907B2" w14:textId="77777777" w:rsidR="00874950" w:rsidRDefault="00D77F37">
      <w:pPr>
        <w:ind w:rightChars="-3" w:right="-7"/>
        <w:jc w:val="center"/>
        <w:rPr>
          <w:rFonts w:ascii="仿宋" w:eastAsia="仿宋" w:hAnsi="仿宋" w:cs="Times New Roman"/>
          <w:b/>
          <w:bCs/>
          <w:sz w:val="44"/>
          <w:szCs w:val="44"/>
        </w:rPr>
      </w:pPr>
      <w:r>
        <w:rPr>
          <w:rFonts w:ascii="仿宋" w:eastAsia="仿宋" w:hAnsi="仿宋" w:cs="Times New Roman"/>
          <w:b/>
          <w:bCs/>
          <w:sz w:val="44"/>
          <w:szCs w:val="44"/>
        </w:rPr>
        <w:t>云原生产业联盟</w:t>
      </w:r>
    </w:p>
    <w:p w14:paraId="76891339" w14:textId="77777777" w:rsidR="00874950" w:rsidRDefault="00D77F37">
      <w:pPr>
        <w:ind w:leftChars="-72" w:left="66" w:hangingChars="54" w:hanging="239"/>
        <w:jc w:val="center"/>
        <w:rPr>
          <w:rFonts w:ascii="仿宋" w:eastAsia="仿宋" w:hAnsi="仿宋" w:cs="Times New Roman"/>
          <w:b/>
          <w:bCs/>
          <w:sz w:val="44"/>
          <w:szCs w:val="44"/>
        </w:rPr>
      </w:pPr>
      <w:r>
        <w:rPr>
          <w:rFonts w:ascii="仿宋" w:eastAsia="仿宋" w:hAnsi="仿宋" w:cs="Times New Roman"/>
          <w:b/>
          <w:bCs/>
          <w:sz w:val="44"/>
          <w:szCs w:val="44"/>
        </w:rPr>
        <w:t>Cloud Native Industry Alliance，CNIA</w:t>
      </w:r>
    </w:p>
    <w:p w14:paraId="03B37091" w14:textId="77777777" w:rsidR="00874950" w:rsidRDefault="00D77F37">
      <w:pPr>
        <w:autoSpaceDE w:val="0"/>
        <w:autoSpaceDN w:val="0"/>
        <w:adjustRightInd w:val="0"/>
        <w:jc w:val="center"/>
        <w:rPr>
          <w:rFonts w:ascii="仿宋" w:eastAsia="仿宋" w:hAnsi="仿宋" w:cs="Times New Roman"/>
          <w:b/>
          <w:sz w:val="44"/>
          <w:szCs w:val="44"/>
        </w:rPr>
      </w:pPr>
      <w:r>
        <w:rPr>
          <w:rFonts w:ascii="仿宋" w:eastAsia="仿宋" w:hAnsi="仿宋" w:cs="Times New Roman"/>
          <w:b/>
          <w:sz w:val="44"/>
          <w:szCs w:val="44"/>
        </w:rPr>
        <w:t>2021年5月</w:t>
      </w:r>
    </w:p>
    <w:p w14:paraId="15F20BB9" w14:textId="77777777" w:rsidR="00874950" w:rsidRDefault="00874950">
      <w:pPr>
        <w:autoSpaceDE w:val="0"/>
        <w:autoSpaceDN w:val="0"/>
        <w:adjustRightInd w:val="0"/>
        <w:jc w:val="center"/>
        <w:rPr>
          <w:rFonts w:ascii="Times New Roman" w:hAnsi="Times New Roman" w:cs="Times New Roman"/>
          <w:b/>
          <w:sz w:val="36"/>
          <w:szCs w:val="44"/>
        </w:rPr>
      </w:pPr>
    </w:p>
    <w:p w14:paraId="01B86FA8" w14:textId="77777777" w:rsidR="00874950" w:rsidRDefault="00874950">
      <w:pPr>
        <w:pStyle w:val="11l1GB2312"/>
        <w:ind w:firstLineChars="0" w:firstLine="0"/>
        <w:outlineLvl w:val="9"/>
        <w:rPr>
          <w:rFonts w:ascii="Times New Roman" w:hAnsi="Times New Roman" w:cs="Times New Roman"/>
        </w:rPr>
        <w:sectPr w:rsidR="00874950">
          <w:pgSz w:w="11900" w:h="16840"/>
          <w:pgMar w:top="1440" w:right="1800" w:bottom="1440" w:left="1800" w:header="851" w:footer="992" w:gutter="0"/>
          <w:cols w:space="425"/>
          <w:docGrid w:type="lines" w:linePitch="312"/>
        </w:sectPr>
      </w:pPr>
      <w:bookmarkStart w:id="3" w:name="_Toc8630042"/>
      <w:bookmarkStart w:id="4" w:name="_Toc501603742"/>
    </w:p>
    <w:p w14:paraId="1BA04365" w14:textId="77777777" w:rsidR="00874950" w:rsidRDefault="00D77F37">
      <w:pPr>
        <w:pStyle w:val="11l1GB2312"/>
        <w:ind w:firstLineChars="0" w:firstLine="0"/>
        <w:outlineLvl w:val="9"/>
        <w:rPr>
          <w:rFonts w:ascii="Times New Roman" w:eastAsia="宋体" w:hAnsi="Times New Roman" w:cs="Times New Roman"/>
        </w:rPr>
      </w:pPr>
      <w:bookmarkStart w:id="5" w:name="_Toc31882"/>
      <w:r>
        <w:rPr>
          <w:rFonts w:ascii="Times New Roman" w:hAnsi="Times New Roman" w:cs="Times New Roman"/>
        </w:rPr>
        <w:lastRenderedPageBreak/>
        <w:t>版权声明</w:t>
      </w:r>
      <w:bookmarkEnd w:id="3"/>
      <w:bookmarkEnd w:id="4"/>
      <w:bookmarkEnd w:id="5"/>
    </w:p>
    <w:p w14:paraId="6E46387B" w14:textId="77777777" w:rsidR="00874950" w:rsidRDefault="00D77F37">
      <w:pPr>
        <w:widowControl/>
        <w:ind w:firstLineChars="200" w:firstLine="562"/>
        <w:jc w:val="left"/>
        <w:rPr>
          <w:rFonts w:ascii="宋体" w:eastAsia="宋体" w:hAnsi="宋体" w:cs="宋体"/>
          <w:kern w:val="0"/>
        </w:rPr>
      </w:pPr>
      <w:r>
        <w:rPr>
          <w:rFonts w:ascii="仿宋_GB2312" w:eastAsia="仿宋_GB2312" w:hAnsi="仿宋_GB2312" w:cs="宋体" w:hint="eastAsia"/>
          <w:b/>
          <w:bCs/>
          <w:color w:val="000000"/>
          <w:kern w:val="0"/>
          <w:sz w:val="28"/>
          <w:szCs w:val="28"/>
        </w:rPr>
        <w:t>本白皮书版权属于云原生产业联盟，并受法律保护。转载、摘编或利用其它方式使用本白皮书文字或者观点的，应注明“来源：云原生产业联盟”。违反上述声明者，本联盟将追究其相关法律责任。</w:t>
      </w:r>
    </w:p>
    <w:p w14:paraId="16F1BFC5" w14:textId="77777777" w:rsidR="00874950" w:rsidRDefault="00874950">
      <w:pPr>
        <w:rPr>
          <w:rFonts w:ascii="Times New Roman" w:eastAsia="仿宋_GB2312" w:hAnsi="Times New Roman" w:cs="Times New Roman"/>
          <w:b/>
          <w:color w:val="000000"/>
          <w:sz w:val="32"/>
          <w:szCs w:val="30"/>
        </w:rPr>
      </w:pPr>
    </w:p>
    <w:p w14:paraId="5356B06C" w14:textId="77777777" w:rsidR="00874950" w:rsidRDefault="00D77F37">
      <w:pPr>
        <w:jc w:val="left"/>
        <w:rPr>
          <w:rFonts w:ascii="宋体" w:eastAsia="宋体" w:hAnsi="宋体" w:cs="Times New Roman"/>
          <w:b/>
          <w:sz w:val="36"/>
          <w:szCs w:val="30"/>
        </w:rPr>
      </w:pPr>
      <w:r>
        <w:rPr>
          <w:rFonts w:ascii="宋体" w:eastAsia="宋体" w:hAnsi="宋体" w:cs="Times New Roman"/>
          <w:b/>
          <w:color w:val="000000"/>
          <w:sz w:val="32"/>
          <w:szCs w:val="30"/>
        </w:rPr>
        <w:t>编写说明</w:t>
      </w:r>
    </w:p>
    <w:p w14:paraId="3FBB007E" w14:textId="77777777" w:rsidR="00874950" w:rsidRDefault="00D77F37">
      <w:pPr>
        <w:rPr>
          <w:rFonts w:ascii="Times New Roman" w:eastAsia="仿宋_GB2312" w:hAnsi="Times New Roman" w:cs="Times New Roman"/>
          <w:b/>
          <w:color w:val="000000"/>
          <w:szCs w:val="30"/>
        </w:rPr>
      </w:pPr>
      <w:r>
        <w:rPr>
          <w:rFonts w:ascii="Times New Roman" w:eastAsia="仿宋_GB2312" w:hAnsi="Times New Roman" w:cs="Times New Roman"/>
          <w:b/>
          <w:color w:val="000000"/>
          <w:szCs w:val="30"/>
        </w:rPr>
        <w:t>牵头编写单位：</w:t>
      </w:r>
      <w:r>
        <w:rPr>
          <w:rFonts w:ascii="Times New Roman" w:eastAsia="仿宋_GB2312" w:hAnsi="Times New Roman" w:cs="Times New Roman"/>
          <w:color w:val="000000"/>
          <w:szCs w:val="30"/>
        </w:rPr>
        <w:t>中国信息通信研究院</w:t>
      </w:r>
    </w:p>
    <w:p w14:paraId="040EB2C6" w14:textId="465E664D" w:rsidR="00874950" w:rsidRPr="00AF0AA7" w:rsidRDefault="00D77F37" w:rsidP="00AF0AA7">
      <w:pPr>
        <w:ind w:left="241" w:hangingChars="100" w:hanging="241"/>
        <w:rPr>
          <w:rFonts w:ascii="Times New Roman" w:eastAsia="仿宋_GB2312" w:hAnsi="Times New Roman" w:cs="Times New Roman"/>
          <w:color w:val="000000"/>
          <w:szCs w:val="30"/>
        </w:rPr>
      </w:pPr>
      <w:r>
        <w:rPr>
          <w:rFonts w:ascii="Times New Roman" w:eastAsia="仿宋_GB2312" w:hAnsi="Times New Roman" w:cs="Times New Roman"/>
          <w:b/>
          <w:color w:val="000000"/>
          <w:szCs w:val="30"/>
        </w:rPr>
        <w:t>参与编写单位：</w:t>
      </w:r>
      <w:r>
        <w:rPr>
          <w:rFonts w:ascii="Times New Roman" w:eastAsia="仿宋_GB2312" w:hAnsi="Times New Roman" w:cs="Times New Roman"/>
          <w:color w:val="000000"/>
          <w:szCs w:val="30"/>
        </w:rPr>
        <w:t>阿里云计算有限公司</w:t>
      </w:r>
      <w:r>
        <w:rPr>
          <w:rFonts w:ascii="Times New Roman" w:eastAsia="仿宋_GB2312" w:hAnsi="Times New Roman" w:cs="Times New Roman" w:hint="eastAsia"/>
          <w:color w:val="000000"/>
          <w:szCs w:val="30"/>
        </w:rPr>
        <w:t xml:space="preserve"> </w:t>
      </w:r>
      <w:r w:rsidR="00AF0AA7" w:rsidRPr="00AF0AA7">
        <w:rPr>
          <w:rFonts w:ascii="Times New Roman" w:eastAsia="仿宋_GB2312" w:hAnsi="Times New Roman" w:cs="Times New Roman" w:hint="eastAsia"/>
          <w:color w:val="000000"/>
          <w:szCs w:val="30"/>
        </w:rPr>
        <w:t>杭州端点网络科技有限公司</w:t>
      </w:r>
      <w:r w:rsidR="00AF0AA7">
        <w:rPr>
          <w:rFonts w:ascii="Times New Roman" w:eastAsia="仿宋_GB2312" w:hAnsi="Times New Roman" w:cs="Times New Roman" w:hint="eastAsia"/>
          <w:color w:val="000000"/>
          <w:szCs w:val="30"/>
        </w:rPr>
        <w:t xml:space="preserve"> </w:t>
      </w:r>
      <w:r w:rsidR="000D3A69" w:rsidRPr="000D3A69">
        <w:rPr>
          <w:rFonts w:ascii="Times New Roman" w:eastAsia="仿宋_GB2312" w:hAnsi="Times New Roman" w:cs="Times New Roman" w:hint="eastAsia"/>
          <w:color w:val="000000"/>
          <w:szCs w:val="30"/>
        </w:rPr>
        <w:t>中移（杭州）信息技术有限公司</w:t>
      </w:r>
      <w:r>
        <w:rPr>
          <w:rFonts w:ascii="Times New Roman" w:eastAsia="仿宋_GB2312" w:hAnsi="Times New Roman" w:cs="Times New Roman" w:hint="eastAsia"/>
          <w:color w:val="000000"/>
          <w:szCs w:val="30"/>
        </w:rPr>
        <w:t xml:space="preserve"> </w:t>
      </w:r>
      <w:r w:rsidR="000D3A69" w:rsidRPr="000D3A69">
        <w:rPr>
          <w:rFonts w:ascii="Times New Roman" w:eastAsia="仿宋_GB2312" w:hAnsi="Times New Roman" w:cs="Times New Roman" w:hint="eastAsia"/>
          <w:color w:val="000000"/>
          <w:szCs w:val="30"/>
        </w:rPr>
        <w:t>中移（苏州）软件技术有限公司</w:t>
      </w:r>
    </w:p>
    <w:p w14:paraId="42ED16F8" w14:textId="77777777" w:rsidR="00874950" w:rsidRDefault="00D77F37">
      <w:pPr>
        <w:rPr>
          <w:rFonts w:ascii="Times New Roman" w:eastAsia="仿宋_GB2312" w:hAnsi="Times New Roman" w:cs="Times New Roman"/>
          <w:b/>
          <w:color w:val="000000"/>
          <w:szCs w:val="30"/>
        </w:rPr>
      </w:pPr>
      <w:r>
        <w:rPr>
          <w:rFonts w:ascii="Times New Roman" w:eastAsia="仿宋_GB2312" w:hAnsi="Times New Roman" w:cs="Times New Roman"/>
          <w:b/>
          <w:color w:val="000000"/>
          <w:szCs w:val="30"/>
        </w:rPr>
        <w:t>编写组成员：</w:t>
      </w:r>
    </w:p>
    <w:p w14:paraId="1C96F50C" w14:textId="77777777" w:rsidR="00874950" w:rsidRDefault="00D77F37">
      <w:pPr>
        <w:rPr>
          <w:rFonts w:ascii="Times New Roman" w:eastAsia="仿宋_GB2312" w:hAnsi="Times New Roman" w:cs="Times New Roman"/>
          <w:color w:val="000000"/>
          <w:szCs w:val="30"/>
        </w:rPr>
      </w:pPr>
      <w:r>
        <w:rPr>
          <w:rFonts w:ascii="Times New Roman" w:eastAsia="仿宋_GB2312" w:hAnsi="Times New Roman" w:cs="Times New Roman"/>
          <w:color w:val="000000"/>
          <w:szCs w:val="30"/>
        </w:rPr>
        <w:t>中国信息通信研究院：</w:t>
      </w:r>
    </w:p>
    <w:p w14:paraId="664395BD" w14:textId="2AB9C898" w:rsidR="00874950" w:rsidRDefault="00D77F37">
      <w:pPr>
        <w:rPr>
          <w:rFonts w:ascii="Times New Roman" w:eastAsia="仿宋_GB2312" w:hAnsi="Times New Roman" w:cs="Times New Roman"/>
          <w:color w:val="000000"/>
          <w:szCs w:val="30"/>
        </w:rPr>
      </w:pPr>
      <w:r>
        <w:rPr>
          <w:rFonts w:ascii="Times New Roman" w:eastAsia="仿宋_GB2312" w:hAnsi="Times New Roman" w:cs="Times New Roman"/>
          <w:color w:val="000000"/>
          <w:szCs w:val="30"/>
        </w:rPr>
        <w:t>阿里云计算有限公司：</w:t>
      </w:r>
    </w:p>
    <w:p w14:paraId="3178E7F6" w14:textId="77777777" w:rsidR="00AF0AA7" w:rsidRDefault="00AF0AA7">
      <w:pPr>
        <w:rPr>
          <w:rFonts w:ascii="Times New Roman" w:eastAsia="仿宋_GB2312" w:hAnsi="Times New Roman" w:cs="Times New Roman"/>
          <w:color w:val="000000"/>
          <w:szCs w:val="30"/>
        </w:rPr>
      </w:pPr>
      <w:r w:rsidRPr="00AF0AA7">
        <w:rPr>
          <w:rFonts w:ascii="Times New Roman" w:eastAsia="仿宋_GB2312" w:hAnsi="Times New Roman" w:cs="Times New Roman" w:hint="eastAsia"/>
          <w:color w:val="000000"/>
          <w:szCs w:val="30"/>
        </w:rPr>
        <w:t>杭州端点网络科技有限公司</w:t>
      </w:r>
      <w:r>
        <w:rPr>
          <w:rFonts w:ascii="Times New Roman" w:eastAsia="仿宋_GB2312" w:hAnsi="Times New Roman" w:cs="Times New Roman" w:hint="eastAsia"/>
          <w:color w:val="000000"/>
          <w:szCs w:val="30"/>
        </w:rPr>
        <w:t>：</w:t>
      </w:r>
    </w:p>
    <w:p w14:paraId="35B56CC0" w14:textId="77777777" w:rsidR="00AF0AA7" w:rsidRDefault="00AF0AA7">
      <w:pPr>
        <w:rPr>
          <w:rFonts w:ascii="Times New Roman" w:eastAsia="仿宋_GB2312" w:hAnsi="Times New Roman" w:cs="Times New Roman"/>
          <w:color w:val="000000"/>
          <w:szCs w:val="30"/>
        </w:rPr>
      </w:pPr>
      <w:r w:rsidRPr="000D3A69">
        <w:rPr>
          <w:rFonts w:ascii="Times New Roman" w:eastAsia="仿宋_GB2312" w:hAnsi="Times New Roman" w:cs="Times New Roman" w:hint="eastAsia"/>
          <w:color w:val="000000"/>
          <w:szCs w:val="30"/>
        </w:rPr>
        <w:t>中移（杭州）信息技术有限公司</w:t>
      </w:r>
      <w:r>
        <w:rPr>
          <w:rFonts w:ascii="Times New Roman" w:eastAsia="仿宋_GB2312" w:hAnsi="Times New Roman" w:cs="Times New Roman" w:hint="eastAsia"/>
          <w:color w:val="000000"/>
          <w:szCs w:val="30"/>
        </w:rPr>
        <w:t>：</w:t>
      </w:r>
    </w:p>
    <w:p w14:paraId="49D45F55" w14:textId="55A96D30" w:rsidR="00874950" w:rsidRDefault="00AF0AA7">
      <w:pPr>
        <w:rPr>
          <w:rFonts w:ascii="Times New Roman" w:eastAsia="仿宋_GB2312" w:hAnsi="Times New Roman" w:cs="Times New Roman"/>
          <w:b/>
          <w:spacing w:val="100"/>
          <w:sz w:val="32"/>
          <w:szCs w:val="32"/>
        </w:rPr>
      </w:pPr>
      <w:r w:rsidRPr="000D3A69">
        <w:rPr>
          <w:rFonts w:ascii="Times New Roman" w:eastAsia="仿宋_GB2312" w:hAnsi="Times New Roman" w:cs="Times New Roman" w:hint="eastAsia"/>
          <w:color w:val="000000"/>
          <w:szCs w:val="30"/>
        </w:rPr>
        <w:t>中移（苏州）软件技术有限公司</w:t>
      </w:r>
      <w:r>
        <w:rPr>
          <w:rFonts w:ascii="Times New Roman" w:eastAsia="仿宋_GB2312" w:hAnsi="Times New Roman" w:cs="Times New Roman" w:hint="eastAsia"/>
          <w:color w:val="000000"/>
          <w:szCs w:val="30"/>
        </w:rPr>
        <w:t>：</w:t>
      </w:r>
    </w:p>
    <w:p w14:paraId="735A1A64" w14:textId="77777777" w:rsidR="00874950" w:rsidRDefault="00874950">
      <w:pPr>
        <w:rPr>
          <w:rFonts w:ascii="Times New Roman" w:eastAsia="仿宋_GB2312" w:hAnsi="Times New Roman" w:cs="Times New Roman"/>
          <w:b/>
          <w:spacing w:val="100"/>
          <w:sz w:val="32"/>
          <w:szCs w:val="32"/>
        </w:rPr>
      </w:pPr>
    </w:p>
    <w:p w14:paraId="62B3585A" w14:textId="77777777" w:rsidR="00874950" w:rsidRDefault="00D77F37">
      <w:pPr>
        <w:rPr>
          <w:rFonts w:ascii="Times New Roman" w:eastAsia="仿宋_GB2312" w:hAnsi="Times New Roman" w:cs="Times New Roman"/>
          <w:b/>
          <w:spacing w:val="100"/>
          <w:sz w:val="32"/>
          <w:szCs w:val="32"/>
        </w:rPr>
      </w:pPr>
      <w:r>
        <w:rPr>
          <w:rFonts w:ascii="黑体" w:eastAsia="黑体" w:hAnsi="黑体" w:hint="eastAsia"/>
          <w:b/>
          <w:bCs/>
          <w:color w:val="000000"/>
        </w:rPr>
        <w:t>注：</w:t>
      </w:r>
      <w:r>
        <w:rPr>
          <w:rFonts w:ascii="黑体" w:eastAsia="黑体" w:hAnsi="黑体" w:hint="eastAsia"/>
          <w:color w:val="000000"/>
        </w:rPr>
        <w:t>编写单位按首字母顺序排列</w:t>
      </w:r>
    </w:p>
    <w:p w14:paraId="15514F70" w14:textId="77777777" w:rsidR="00874950" w:rsidRDefault="00D77F37">
      <w:pPr>
        <w:widowControl/>
        <w:jc w:val="left"/>
      </w:pPr>
      <w:r>
        <w:br w:type="page"/>
      </w:r>
    </w:p>
    <w:p w14:paraId="6B612DE3" w14:textId="77777777" w:rsidR="00874950" w:rsidRDefault="00D77F37">
      <w:pPr>
        <w:pStyle w:val="2"/>
        <w:jc w:val="center"/>
      </w:pPr>
      <w:bookmarkStart w:id="6" w:name="_Toc69281405"/>
      <w:bookmarkStart w:id="7" w:name="_Toc71304165"/>
      <w:bookmarkStart w:id="8" w:name="_Toc71364688"/>
      <w:bookmarkStart w:id="9" w:name="_GoBack"/>
      <w:bookmarkEnd w:id="0"/>
      <w:bookmarkEnd w:id="1"/>
      <w:bookmarkEnd w:id="2"/>
      <w:bookmarkEnd w:id="9"/>
      <w:r>
        <w:rPr>
          <w:rFonts w:ascii="黑体" w:eastAsia="黑体" w:hAnsi="黑体" w:hint="eastAsia"/>
          <w:b w:val="0"/>
          <w:bCs w:val="0"/>
          <w:color w:val="000000"/>
          <w:sz w:val="32"/>
          <w:szCs w:val="32"/>
        </w:rPr>
        <w:lastRenderedPageBreak/>
        <w:t>前 言</w:t>
      </w:r>
      <w:bookmarkEnd w:id="6"/>
      <w:bookmarkEnd w:id="7"/>
      <w:bookmarkEnd w:id="8"/>
    </w:p>
    <w:p w14:paraId="0A2A5222" w14:textId="7F9CBD19"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软件测试从20世纪80年</w:t>
      </w:r>
      <w:r>
        <w:rPr>
          <w:rFonts w:ascii="仿宋_GB2312" w:eastAsia="仿宋_GB2312" w:hAnsi="仿宋_GB2312" w:hint="eastAsia"/>
          <w:color w:val="000000"/>
          <w:sz w:val="28"/>
          <w:szCs w:val="28"/>
        </w:rPr>
        <w:t>代</w:t>
      </w:r>
      <w:r>
        <w:rPr>
          <w:rFonts w:ascii="仿宋_GB2312" w:eastAsia="仿宋_GB2312" w:hAnsi="仿宋_GB2312"/>
          <w:color w:val="000000"/>
          <w:sz w:val="28"/>
          <w:szCs w:val="28"/>
        </w:rPr>
        <w:t>发展至今，</w:t>
      </w:r>
      <w:r>
        <w:rPr>
          <w:rFonts w:ascii="仿宋_GB2312" w:eastAsia="仿宋_GB2312" w:hAnsi="仿宋_GB2312" w:hint="eastAsia"/>
          <w:color w:val="000000"/>
          <w:sz w:val="28"/>
          <w:szCs w:val="28"/>
        </w:rPr>
        <w:t>包含的</w:t>
      </w:r>
      <w:r>
        <w:rPr>
          <w:rFonts w:ascii="仿宋_GB2312" w:eastAsia="仿宋_GB2312" w:hAnsi="仿宋_GB2312"/>
          <w:color w:val="000000"/>
          <w:sz w:val="28"/>
          <w:szCs w:val="28"/>
        </w:rPr>
        <w:t>内容越来越多、工种</w:t>
      </w:r>
      <w:r>
        <w:rPr>
          <w:rFonts w:ascii="仿宋_GB2312" w:eastAsia="仿宋_GB2312" w:hAnsi="仿宋_GB2312" w:hint="eastAsia"/>
          <w:color w:val="000000"/>
          <w:sz w:val="28"/>
          <w:szCs w:val="28"/>
        </w:rPr>
        <w:t>划分</w:t>
      </w:r>
      <w:r>
        <w:rPr>
          <w:rFonts w:ascii="仿宋_GB2312" w:eastAsia="仿宋_GB2312" w:hAnsi="仿宋_GB2312"/>
          <w:color w:val="000000"/>
          <w:sz w:val="28"/>
          <w:szCs w:val="28"/>
        </w:rPr>
        <w:t>越</w:t>
      </w:r>
      <w:r>
        <w:rPr>
          <w:rFonts w:ascii="仿宋_GB2312" w:eastAsia="仿宋_GB2312" w:hAnsi="仿宋_GB2312" w:hint="eastAsia"/>
          <w:color w:val="000000"/>
          <w:sz w:val="28"/>
          <w:szCs w:val="28"/>
        </w:rPr>
        <w:t>来</w:t>
      </w:r>
      <w:r>
        <w:rPr>
          <w:rFonts w:ascii="仿宋_GB2312" w:eastAsia="仿宋_GB2312" w:hAnsi="仿宋_GB2312"/>
          <w:color w:val="000000"/>
          <w:sz w:val="28"/>
          <w:szCs w:val="28"/>
        </w:rPr>
        <w:t>越细，现已</w:t>
      </w:r>
      <w:r>
        <w:rPr>
          <w:rFonts w:ascii="仿宋_GB2312" w:eastAsia="仿宋_GB2312" w:hAnsi="仿宋_GB2312" w:hint="eastAsia"/>
          <w:color w:val="000000"/>
          <w:sz w:val="28"/>
          <w:szCs w:val="28"/>
        </w:rPr>
        <w:t>覆盖</w:t>
      </w:r>
      <w:r>
        <w:rPr>
          <w:rFonts w:ascii="仿宋_GB2312" w:eastAsia="仿宋_GB2312" w:hAnsi="仿宋_GB2312"/>
          <w:color w:val="000000"/>
          <w:sz w:val="28"/>
          <w:szCs w:val="28"/>
        </w:rPr>
        <w:t>功能复核验证、自动化测试执行、环境部署测试、性能测试、故障注入测试、兼容性测试、安全测试等多个领域。</w:t>
      </w:r>
    </w:p>
    <w:p w14:paraId="149D8EC9"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本</w:t>
      </w:r>
      <w:r>
        <w:rPr>
          <w:rFonts w:ascii="仿宋_GB2312" w:eastAsia="仿宋_GB2312" w:hAnsi="仿宋_GB2312" w:hint="eastAsia"/>
          <w:color w:val="000000"/>
          <w:sz w:val="28"/>
          <w:szCs w:val="28"/>
        </w:rPr>
        <w:t>白皮书</w:t>
      </w:r>
      <w:r>
        <w:rPr>
          <w:rFonts w:ascii="仿宋_GB2312" w:eastAsia="仿宋_GB2312" w:hAnsi="仿宋_GB2312"/>
          <w:color w:val="000000"/>
          <w:sz w:val="28"/>
          <w:szCs w:val="28"/>
        </w:rPr>
        <w:t>对云原生时代的</w:t>
      </w:r>
      <w:r>
        <w:rPr>
          <w:rFonts w:ascii="仿宋_GB2312" w:eastAsia="仿宋_GB2312" w:hAnsi="仿宋_GB2312" w:hint="eastAsia"/>
          <w:color w:val="000000"/>
          <w:sz w:val="28"/>
          <w:szCs w:val="28"/>
        </w:rPr>
        <w:t>软件</w:t>
      </w:r>
      <w:r>
        <w:rPr>
          <w:rFonts w:ascii="仿宋_GB2312" w:eastAsia="仿宋_GB2312" w:hAnsi="仿宋_GB2312"/>
          <w:color w:val="000000"/>
          <w:sz w:val="28"/>
          <w:szCs w:val="28"/>
        </w:rPr>
        <w:t>测试</w:t>
      </w:r>
      <w:r>
        <w:rPr>
          <w:rFonts w:ascii="仿宋_GB2312" w:eastAsia="仿宋_GB2312" w:hAnsi="仿宋_GB2312" w:hint="eastAsia"/>
          <w:color w:val="000000"/>
          <w:sz w:val="28"/>
          <w:szCs w:val="28"/>
        </w:rPr>
        <w:t>进行了</w:t>
      </w:r>
      <w:r>
        <w:rPr>
          <w:rFonts w:ascii="仿宋_GB2312" w:eastAsia="仿宋_GB2312" w:hAnsi="仿宋_GB2312"/>
          <w:color w:val="000000"/>
          <w:sz w:val="28"/>
          <w:szCs w:val="28"/>
        </w:rPr>
        <w:t>全面分析，</w:t>
      </w:r>
      <w:r>
        <w:rPr>
          <w:rFonts w:ascii="仿宋_GB2312" w:eastAsia="仿宋_GB2312" w:hAnsi="仿宋_GB2312" w:hint="eastAsia"/>
          <w:color w:val="000000"/>
          <w:sz w:val="28"/>
          <w:szCs w:val="28"/>
        </w:rPr>
        <w:t>重点介绍了</w:t>
      </w:r>
      <w:r>
        <w:rPr>
          <w:rFonts w:ascii="仿宋_GB2312" w:eastAsia="仿宋_GB2312" w:hAnsi="仿宋_GB2312"/>
          <w:color w:val="000000"/>
          <w:sz w:val="28"/>
          <w:szCs w:val="28"/>
        </w:rPr>
        <w:t>云原生时代</w:t>
      </w:r>
      <w:r>
        <w:rPr>
          <w:rFonts w:ascii="仿宋_GB2312" w:eastAsia="仿宋_GB2312" w:hAnsi="仿宋_GB2312" w:hint="eastAsia"/>
          <w:color w:val="000000"/>
          <w:sz w:val="28"/>
          <w:szCs w:val="28"/>
        </w:rPr>
        <w:t>软件</w:t>
      </w:r>
      <w:r>
        <w:rPr>
          <w:rFonts w:ascii="仿宋_GB2312" w:eastAsia="仿宋_GB2312" w:hAnsi="仿宋_GB2312"/>
          <w:color w:val="000000"/>
          <w:sz w:val="28"/>
          <w:szCs w:val="28"/>
        </w:rPr>
        <w:t>测试面临的变化、机遇与挑战。</w:t>
      </w:r>
    </w:p>
    <w:p w14:paraId="75646B79" w14:textId="77777777" w:rsidR="002452A0" w:rsidRDefault="00D77F37">
      <w:pPr>
        <w:pStyle w:val="31"/>
        <w:jc w:val="center"/>
        <w:rPr>
          <w:noProof/>
        </w:rPr>
      </w:pPr>
      <w:r>
        <w:rPr>
          <w:rFonts w:ascii="宋体" w:eastAsia="宋体" w:hAnsi="宋体" w:cs="宋体"/>
          <w:color w:val="404040"/>
          <w:spacing w:val="2"/>
          <w:kern w:val="0"/>
          <w:sz w:val="23"/>
          <w:szCs w:val="23"/>
        </w:rPr>
        <w:br w:type="page"/>
      </w:r>
      <w:r>
        <w:rPr>
          <w:rFonts w:ascii="黑体" w:eastAsia="黑体" w:hAnsi="黑体" w:hint="eastAsia"/>
          <w:b/>
          <w:bCs/>
          <w:color w:val="000000"/>
          <w:sz w:val="32"/>
          <w:szCs w:val="32"/>
        </w:rPr>
        <w:lastRenderedPageBreak/>
        <w:t>目 录</w:t>
      </w:r>
      <w:r>
        <w:rPr>
          <w:rFonts w:ascii="宋体" w:eastAsia="宋体" w:hAnsi="宋体" w:cs="宋体"/>
          <w:color w:val="404040"/>
          <w:spacing w:val="2"/>
          <w:kern w:val="0"/>
          <w:sz w:val="23"/>
          <w:szCs w:val="23"/>
        </w:rPr>
        <w:fldChar w:fldCharType="begin"/>
      </w:r>
      <w:r>
        <w:rPr>
          <w:rFonts w:ascii="宋体" w:eastAsia="宋体" w:hAnsi="宋体" w:cs="宋体"/>
          <w:color w:val="404040"/>
          <w:spacing w:val="2"/>
          <w:kern w:val="0"/>
          <w:sz w:val="23"/>
          <w:szCs w:val="23"/>
        </w:rPr>
        <w:instrText xml:space="preserve"> </w:instrText>
      </w:r>
      <w:r>
        <w:rPr>
          <w:rFonts w:ascii="宋体" w:eastAsia="宋体" w:hAnsi="宋体" w:cs="宋体" w:hint="eastAsia"/>
          <w:color w:val="404040"/>
          <w:spacing w:val="2"/>
          <w:kern w:val="0"/>
          <w:sz w:val="23"/>
          <w:szCs w:val="23"/>
        </w:rPr>
        <w:instrText>TOC \o "1-3" \h \z \u</w:instrText>
      </w:r>
      <w:r>
        <w:rPr>
          <w:rFonts w:ascii="宋体" w:eastAsia="宋体" w:hAnsi="宋体" w:cs="宋体"/>
          <w:color w:val="404040"/>
          <w:spacing w:val="2"/>
          <w:kern w:val="0"/>
          <w:sz w:val="23"/>
          <w:szCs w:val="23"/>
        </w:rPr>
        <w:instrText xml:space="preserve"> </w:instrText>
      </w:r>
      <w:r>
        <w:rPr>
          <w:rFonts w:ascii="宋体" w:eastAsia="宋体" w:hAnsi="宋体" w:cs="宋体"/>
          <w:color w:val="404040"/>
          <w:spacing w:val="2"/>
          <w:kern w:val="0"/>
          <w:sz w:val="23"/>
          <w:szCs w:val="23"/>
        </w:rPr>
        <w:fldChar w:fldCharType="separate"/>
      </w:r>
    </w:p>
    <w:p w14:paraId="353D368F" w14:textId="02FDFCE4" w:rsidR="002452A0" w:rsidRDefault="00F34B62" w:rsidP="002452A0">
      <w:pPr>
        <w:pStyle w:val="21"/>
        <w:tabs>
          <w:tab w:val="right" w:leader="dot" w:pos="8290"/>
        </w:tabs>
        <w:ind w:leftChars="0" w:left="0"/>
        <w:rPr>
          <w:noProof/>
          <w:sz w:val="21"/>
          <w:szCs w:val="22"/>
        </w:rPr>
      </w:pPr>
      <w:hyperlink w:anchor="_Toc71364689" w:history="1">
        <w:r w:rsidR="002452A0" w:rsidRPr="000D3377">
          <w:rPr>
            <w:rStyle w:val="af0"/>
            <w:rFonts w:ascii="黑体" w:eastAsia="黑体" w:hAnsi="黑体"/>
            <w:noProof/>
          </w:rPr>
          <w:t>一、 软件测试发展历程</w:t>
        </w:r>
        <w:r w:rsidR="002452A0">
          <w:rPr>
            <w:noProof/>
            <w:webHidden/>
          </w:rPr>
          <w:tab/>
        </w:r>
        <w:r w:rsidR="002452A0">
          <w:rPr>
            <w:noProof/>
            <w:webHidden/>
          </w:rPr>
          <w:fldChar w:fldCharType="begin"/>
        </w:r>
        <w:r w:rsidR="002452A0">
          <w:rPr>
            <w:noProof/>
            <w:webHidden/>
          </w:rPr>
          <w:instrText xml:space="preserve"> PAGEREF _Toc71364689 \h </w:instrText>
        </w:r>
        <w:r w:rsidR="002452A0">
          <w:rPr>
            <w:noProof/>
            <w:webHidden/>
          </w:rPr>
        </w:r>
        <w:r w:rsidR="002452A0">
          <w:rPr>
            <w:noProof/>
            <w:webHidden/>
          </w:rPr>
          <w:fldChar w:fldCharType="separate"/>
        </w:r>
        <w:r w:rsidR="002452A0">
          <w:rPr>
            <w:noProof/>
            <w:webHidden/>
          </w:rPr>
          <w:t>1</w:t>
        </w:r>
        <w:r w:rsidR="002452A0">
          <w:rPr>
            <w:noProof/>
            <w:webHidden/>
          </w:rPr>
          <w:fldChar w:fldCharType="end"/>
        </w:r>
      </w:hyperlink>
    </w:p>
    <w:p w14:paraId="0862EC76" w14:textId="295EA01D" w:rsidR="002452A0" w:rsidRDefault="00F34B62">
      <w:pPr>
        <w:pStyle w:val="21"/>
        <w:tabs>
          <w:tab w:val="right" w:leader="dot" w:pos="8290"/>
        </w:tabs>
        <w:ind w:left="480"/>
        <w:rPr>
          <w:noProof/>
          <w:sz w:val="21"/>
          <w:szCs w:val="22"/>
        </w:rPr>
      </w:pPr>
      <w:hyperlink w:anchor="_Toc71364690" w:history="1">
        <w:r w:rsidR="002452A0" w:rsidRPr="000D3377">
          <w:rPr>
            <w:rStyle w:val="af0"/>
            <w:rFonts w:ascii="楷体" w:eastAsia="楷体" w:hAnsi="楷体"/>
            <w:noProof/>
          </w:rPr>
          <w:t>(一) 传统时代的测试</w:t>
        </w:r>
        <w:r w:rsidR="002452A0">
          <w:rPr>
            <w:noProof/>
            <w:webHidden/>
          </w:rPr>
          <w:tab/>
        </w:r>
        <w:r w:rsidR="002452A0">
          <w:rPr>
            <w:noProof/>
            <w:webHidden/>
          </w:rPr>
          <w:fldChar w:fldCharType="begin"/>
        </w:r>
        <w:r w:rsidR="002452A0">
          <w:rPr>
            <w:noProof/>
            <w:webHidden/>
          </w:rPr>
          <w:instrText xml:space="preserve"> PAGEREF _Toc71364690 \h </w:instrText>
        </w:r>
        <w:r w:rsidR="002452A0">
          <w:rPr>
            <w:noProof/>
            <w:webHidden/>
          </w:rPr>
        </w:r>
        <w:r w:rsidR="002452A0">
          <w:rPr>
            <w:noProof/>
            <w:webHidden/>
          </w:rPr>
          <w:fldChar w:fldCharType="separate"/>
        </w:r>
        <w:r w:rsidR="002452A0">
          <w:rPr>
            <w:noProof/>
            <w:webHidden/>
          </w:rPr>
          <w:t>1</w:t>
        </w:r>
        <w:r w:rsidR="002452A0">
          <w:rPr>
            <w:noProof/>
            <w:webHidden/>
          </w:rPr>
          <w:fldChar w:fldCharType="end"/>
        </w:r>
      </w:hyperlink>
    </w:p>
    <w:p w14:paraId="56161C8B" w14:textId="4330888F" w:rsidR="002452A0" w:rsidRDefault="00F34B62">
      <w:pPr>
        <w:pStyle w:val="21"/>
        <w:tabs>
          <w:tab w:val="right" w:leader="dot" w:pos="8290"/>
        </w:tabs>
        <w:ind w:left="480"/>
        <w:rPr>
          <w:noProof/>
          <w:sz w:val="21"/>
          <w:szCs w:val="22"/>
        </w:rPr>
      </w:pPr>
      <w:hyperlink w:anchor="_Toc71364691" w:history="1">
        <w:r w:rsidR="002452A0" w:rsidRPr="000D3377">
          <w:rPr>
            <w:rStyle w:val="af0"/>
            <w:rFonts w:ascii="楷体" w:eastAsia="楷体" w:hAnsi="楷体"/>
            <w:noProof/>
          </w:rPr>
          <w:t>(二) 互联网时代的测试</w:t>
        </w:r>
        <w:r w:rsidR="002452A0">
          <w:rPr>
            <w:noProof/>
            <w:webHidden/>
          </w:rPr>
          <w:tab/>
        </w:r>
        <w:r w:rsidR="002452A0">
          <w:rPr>
            <w:noProof/>
            <w:webHidden/>
          </w:rPr>
          <w:fldChar w:fldCharType="begin"/>
        </w:r>
        <w:r w:rsidR="002452A0">
          <w:rPr>
            <w:noProof/>
            <w:webHidden/>
          </w:rPr>
          <w:instrText xml:space="preserve"> PAGEREF _Toc71364691 \h </w:instrText>
        </w:r>
        <w:r w:rsidR="002452A0">
          <w:rPr>
            <w:noProof/>
            <w:webHidden/>
          </w:rPr>
        </w:r>
        <w:r w:rsidR="002452A0">
          <w:rPr>
            <w:noProof/>
            <w:webHidden/>
          </w:rPr>
          <w:fldChar w:fldCharType="separate"/>
        </w:r>
        <w:r w:rsidR="002452A0">
          <w:rPr>
            <w:noProof/>
            <w:webHidden/>
          </w:rPr>
          <w:t>1</w:t>
        </w:r>
        <w:r w:rsidR="002452A0">
          <w:rPr>
            <w:noProof/>
            <w:webHidden/>
          </w:rPr>
          <w:fldChar w:fldCharType="end"/>
        </w:r>
      </w:hyperlink>
    </w:p>
    <w:p w14:paraId="2951EABF" w14:textId="7D3D9B38" w:rsidR="002452A0" w:rsidRDefault="00F34B62">
      <w:pPr>
        <w:pStyle w:val="21"/>
        <w:tabs>
          <w:tab w:val="right" w:leader="dot" w:pos="8290"/>
        </w:tabs>
        <w:ind w:left="480"/>
        <w:rPr>
          <w:noProof/>
          <w:sz w:val="21"/>
          <w:szCs w:val="22"/>
        </w:rPr>
      </w:pPr>
      <w:hyperlink w:anchor="_Toc71364692" w:history="1">
        <w:r w:rsidR="002452A0" w:rsidRPr="000D3377">
          <w:rPr>
            <w:rStyle w:val="af0"/>
            <w:rFonts w:ascii="楷体" w:eastAsia="楷体" w:hAnsi="楷体"/>
            <w:noProof/>
          </w:rPr>
          <w:t>(三) 移动互联网时代的测试</w:t>
        </w:r>
        <w:r w:rsidR="002452A0">
          <w:rPr>
            <w:noProof/>
            <w:webHidden/>
          </w:rPr>
          <w:tab/>
        </w:r>
        <w:r w:rsidR="002452A0">
          <w:rPr>
            <w:noProof/>
            <w:webHidden/>
          </w:rPr>
          <w:fldChar w:fldCharType="begin"/>
        </w:r>
        <w:r w:rsidR="002452A0">
          <w:rPr>
            <w:noProof/>
            <w:webHidden/>
          </w:rPr>
          <w:instrText xml:space="preserve"> PAGEREF _Toc71364692 \h </w:instrText>
        </w:r>
        <w:r w:rsidR="002452A0">
          <w:rPr>
            <w:noProof/>
            <w:webHidden/>
          </w:rPr>
        </w:r>
        <w:r w:rsidR="002452A0">
          <w:rPr>
            <w:noProof/>
            <w:webHidden/>
          </w:rPr>
          <w:fldChar w:fldCharType="separate"/>
        </w:r>
        <w:r w:rsidR="002452A0">
          <w:rPr>
            <w:noProof/>
            <w:webHidden/>
          </w:rPr>
          <w:t>2</w:t>
        </w:r>
        <w:r w:rsidR="002452A0">
          <w:rPr>
            <w:noProof/>
            <w:webHidden/>
          </w:rPr>
          <w:fldChar w:fldCharType="end"/>
        </w:r>
      </w:hyperlink>
    </w:p>
    <w:p w14:paraId="46A76A97" w14:textId="5153F113" w:rsidR="002452A0" w:rsidRDefault="00F34B62">
      <w:pPr>
        <w:pStyle w:val="21"/>
        <w:tabs>
          <w:tab w:val="right" w:leader="dot" w:pos="8290"/>
        </w:tabs>
        <w:ind w:left="480"/>
        <w:rPr>
          <w:noProof/>
          <w:sz w:val="21"/>
          <w:szCs w:val="22"/>
        </w:rPr>
      </w:pPr>
      <w:hyperlink w:anchor="_Toc71364693" w:history="1">
        <w:r w:rsidR="002452A0" w:rsidRPr="000D3377">
          <w:rPr>
            <w:rStyle w:val="af0"/>
            <w:rFonts w:ascii="楷体" w:eastAsia="楷体" w:hAnsi="楷体"/>
            <w:noProof/>
          </w:rPr>
          <w:t>(四) 云原生时代的测试</w:t>
        </w:r>
        <w:r w:rsidR="002452A0">
          <w:rPr>
            <w:noProof/>
            <w:webHidden/>
          </w:rPr>
          <w:tab/>
        </w:r>
        <w:r w:rsidR="002452A0">
          <w:rPr>
            <w:noProof/>
            <w:webHidden/>
          </w:rPr>
          <w:fldChar w:fldCharType="begin"/>
        </w:r>
        <w:r w:rsidR="002452A0">
          <w:rPr>
            <w:noProof/>
            <w:webHidden/>
          </w:rPr>
          <w:instrText xml:space="preserve"> PAGEREF _Toc71364693 \h </w:instrText>
        </w:r>
        <w:r w:rsidR="002452A0">
          <w:rPr>
            <w:noProof/>
            <w:webHidden/>
          </w:rPr>
        </w:r>
        <w:r w:rsidR="002452A0">
          <w:rPr>
            <w:noProof/>
            <w:webHidden/>
          </w:rPr>
          <w:fldChar w:fldCharType="separate"/>
        </w:r>
        <w:r w:rsidR="002452A0">
          <w:rPr>
            <w:noProof/>
            <w:webHidden/>
          </w:rPr>
          <w:t>3</w:t>
        </w:r>
        <w:r w:rsidR="002452A0">
          <w:rPr>
            <w:noProof/>
            <w:webHidden/>
          </w:rPr>
          <w:fldChar w:fldCharType="end"/>
        </w:r>
      </w:hyperlink>
    </w:p>
    <w:p w14:paraId="1FB10E74" w14:textId="14CBD34A" w:rsidR="002452A0" w:rsidRDefault="00F34B62">
      <w:pPr>
        <w:pStyle w:val="11"/>
        <w:rPr>
          <w:noProof/>
          <w:sz w:val="21"/>
          <w:szCs w:val="22"/>
        </w:rPr>
      </w:pPr>
      <w:hyperlink w:anchor="_Toc71364694" w:history="1">
        <w:r w:rsidR="002452A0" w:rsidRPr="000D3377">
          <w:rPr>
            <w:rStyle w:val="af0"/>
            <w:rFonts w:ascii="黑体" w:eastAsia="黑体" w:hAnsi="黑体"/>
            <w:noProof/>
          </w:rPr>
          <w:t>二、 云原生测试概述</w:t>
        </w:r>
        <w:r w:rsidR="002452A0">
          <w:rPr>
            <w:noProof/>
            <w:webHidden/>
          </w:rPr>
          <w:tab/>
        </w:r>
        <w:r w:rsidR="002452A0">
          <w:rPr>
            <w:noProof/>
            <w:webHidden/>
          </w:rPr>
          <w:fldChar w:fldCharType="begin"/>
        </w:r>
        <w:r w:rsidR="002452A0">
          <w:rPr>
            <w:noProof/>
            <w:webHidden/>
          </w:rPr>
          <w:instrText xml:space="preserve"> PAGEREF _Toc71364694 \h </w:instrText>
        </w:r>
        <w:r w:rsidR="002452A0">
          <w:rPr>
            <w:noProof/>
            <w:webHidden/>
          </w:rPr>
        </w:r>
        <w:r w:rsidR="002452A0">
          <w:rPr>
            <w:noProof/>
            <w:webHidden/>
          </w:rPr>
          <w:fldChar w:fldCharType="separate"/>
        </w:r>
        <w:r w:rsidR="002452A0">
          <w:rPr>
            <w:noProof/>
            <w:webHidden/>
          </w:rPr>
          <w:t>4</w:t>
        </w:r>
        <w:r w:rsidR="002452A0">
          <w:rPr>
            <w:noProof/>
            <w:webHidden/>
          </w:rPr>
          <w:fldChar w:fldCharType="end"/>
        </w:r>
      </w:hyperlink>
    </w:p>
    <w:p w14:paraId="66844BAF" w14:textId="36528E49" w:rsidR="002452A0" w:rsidRDefault="00F34B62">
      <w:pPr>
        <w:pStyle w:val="11"/>
        <w:rPr>
          <w:noProof/>
          <w:sz w:val="21"/>
          <w:szCs w:val="22"/>
        </w:rPr>
      </w:pPr>
      <w:hyperlink w:anchor="_Toc71364695" w:history="1">
        <w:r w:rsidR="002452A0" w:rsidRPr="000D3377">
          <w:rPr>
            <w:rStyle w:val="af0"/>
            <w:rFonts w:ascii="黑体" w:eastAsia="黑体" w:hAnsi="黑体"/>
            <w:noProof/>
          </w:rPr>
          <w:t>三、 云原生给测试领域带来的红利</w:t>
        </w:r>
        <w:r w:rsidR="002452A0">
          <w:rPr>
            <w:noProof/>
            <w:webHidden/>
          </w:rPr>
          <w:tab/>
        </w:r>
        <w:r w:rsidR="002452A0">
          <w:rPr>
            <w:noProof/>
            <w:webHidden/>
          </w:rPr>
          <w:fldChar w:fldCharType="begin"/>
        </w:r>
        <w:r w:rsidR="002452A0">
          <w:rPr>
            <w:noProof/>
            <w:webHidden/>
          </w:rPr>
          <w:instrText xml:space="preserve"> PAGEREF _Toc71364695 \h </w:instrText>
        </w:r>
        <w:r w:rsidR="002452A0">
          <w:rPr>
            <w:noProof/>
            <w:webHidden/>
          </w:rPr>
        </w:r>
        <w:r w:rsidR="002452A0">
          <w:rPr>
            <w:noProof/>
            <w:webHidden/>
          </w:rPr>
          <w:fldChar w:fldCharType="separate"/>
        </w:r>
        <w:r w:rsidR="002452A0">
          <w:rPr>
            <w:noProof/>
            <w:webHidden/>
          </w:rPr>
          <w:t>8</w:t>
        </w:r>
        <w:r w:rsidR="002452A0">
          <w:rPr>
            <w:noProof/>
            <w:webHidden/>
          </w:rPr>
          <w:fldChar w:fldCharType="end"/>
        </w:r>
      </w:hyperlink>
    </w:p>
    <w:p w14:paraId="7C5866B7" w14:textId="05B6DD68" w:rsidR="002452A0" w:rsidRDefault="00F34B62">
      <w:pPr>
        <w:pStyle w:val="21"/>
        <w:tabs>
          <w:tab w:val="right" w:leader="dot" w:pos="8290"/>
        </w:tabs>
        <w:ind w:left="480"/>
        <w:rPr>
          <w:noProof/>
          <w:sz w:val="21"/>
          <w:szCs w:val="22"/>
        </w:rPr>
      </w:pPr>
      <w:hyperlink w:anchor="_Toc71364696" w:history="1">
        <w:r w:rsidR="002452A0" w:rsidRPr="000D3377">
          <w:rPr>
            <w:rStyle w:val="af0"/>
            <w:rFonts w:ascii="楷体" w:eastAsia="楷体" w:hAnsi="楷体"/>
            <w:noProof/>
          </w:rPr>
          <w:t>(一) 测试环境部署更加便捷</w:t>
        </w:r>
        <w:r w:rsidR="002452A0">
          <w:rPr>
            <w:noProof/>
            <w:webHidden/>
          </w:rPr>
          <w:tab/>
        </w:r>
        <w:r w:rsidR="002452A0">
          <w:rPr>
            <w:noProof/>
            <w:webHidden/>
          </w:rPr>
          <w:fldChar w:fldCharType="begin"/>
        </w:r>
        <w:r w:rsidR="002452A0">
          <w:rPr>
            <w:noProof/>
            <w:webHidden/>
          </w:rPr>
          <w:instrText xml:space="preserve"> PAGEREF _Toc71364696 \h </w:instrText>
        </w:r>
        <w:r w:rsidR="002452A0">
          <w:rPr>
            <w:noProof/>
            <w:webHidden/>
          </w:rPr>
        </w:r>
        <w:r w:rsidR="002452A0">
          <w:rPr>
            <w:noProof/>
            <w:webHidden/>
          </w:rPr>
          <w:fldChar w:fldCharType="separate"/>
        </w:r>
        <w:r w:rsidR="002452A0">
          <w:rPr>
            <w:noProof/>
            <w:webHidden/>
          </w:rPr>
          <w:t>8</w:t>
        </w:r>
        <w:r w:rsidR="002452A0">
          <w:rPr>
            <w:noProof/>
            <w:webHidden/>
          </w:rPr>
          <w:fldChar w:fldCharType="end"/>
        </w:r>
      </w:hyperlink>
    </w:p>
    <w:p w14:paraId="66697B21" w14:textId="14CFC5F6" w:rsidR="002452A0" w:rsidRDefault="00F34B62">
      <w:pPr>
        <w:pStyle w:val="31"/>
        <w:rPr>
          <w:noProof/>
          <w:sz w:val="21"/>
          <w:szCs w:val="22"/>
        </w:rPr>
      </w:pPr>
      <w:hyperlink w:anchor="_Toc71364697" w:history="1">
        <w:r w:rsidR="002452A0" w:rsidRPr="000D3377">
          <w:rPr>
            <w:rStyle w:val="af0"/>
            <w:rFonts w:ascii="仿宋_GB2312" w:eastAsia="仿宋_GB2312" w:hAnsi="仿宋_GB2312"/>
            <w:noProof/>
          </w:rPr>
          <w:t>1. 资源获取成本降低</w:t>
        </w:r>
        <w:r w:rsidR="002452A0">
          <w:rPr>
            <w:noProof/>
            <w:webHidden/>
          </w:rPr>
          <w:tab/>
        </w:r>
        <w:r w:rsidR="002452A0">
          <w:rPr>
            <w:noProof/>
            <w:webHidden/>
          </w:rPr>
          <w:fldChar w:fldCharType="begin"/>
        </w:r>
        <w:r w:rsidR="002452A0">
          <w:rPr>
            <w:noProof/>
            <w:webHidden/>
          </w:rPr>
          <w:instrText xml:space="preserve"> PAGEREF _Toc71364697 \h </w:instrText>
        </w:r>
        <w:r w:rsidR="002452A0">
          <w:rPr>
            <w:noProof/>
            <w:webHidden/>
          </w:rPr>
        </w:r>
        <w:r w:rsidR="002452A0">
          <w:rPr>
            <w:noProof/>
            <w:webHidden/>
          </w:rPr>
          <w:fldChar w:fldCharType="separate"/>
        </w:r>
        <w:r w:rsidR="002452A0">
          <w:rPr>
            <w:noProof/>
            <w:webHidden/>
          </w:rPr>
          <w:t>8</w:t>
        </w:r>
        <w:r w:rsidR="002452A0">
          <w:rPr>
            <w:noProof/>
            <w:webHidden/>
          </w:rPr>
          <w:fldChar w:fldCharType="end"/>
        </w:r>
      </w:hyperlink>
    </w:p>
    <w:p w14:paraId="77A59C8B" w14:textId="429B03CE" w:rsidR="002452A0" w:rsidRDefault="00F34B62">
      <w:pPr>
        <w:pStyle w:val="31"/>
        <w:rPr>
          <w:noProof/>
          <w:sz w:val="21"/>
          <w:szCs w:val="22"/>
        </w:rPr>
      </w:pPr>
      <w:hyperlink w:anchor="_Toc71364698" w:history="1">
        <w:r w:rsidR="002452A0" w:rsidRPr="000D3377">
          <w:rPr>
            <w:rStyle w:val="af0"/>
            <w:rFonts w:ascii="仿宋_GB2312" w:eastAsia="仿宋_GB2312" w:hAnsi="仿宋_GB2312"/>
            <w:noProof/>
          </w:rPr>
          <w:t>2. 环境即用即拉</w:t>
        </w:r>
        <w:r w:rsidR="002452A0">
          <w:rPr>
            <w:noProof/>
            <w:webHidden/>
          </w:rPr>
          <w:tab/>
        </w:r>
        <w:r w:rsidR="002452A0">
          <w:rPr>
            <w:noProof/>
            <w:webHidden/>
          </w:rPr>
          <w:fldChar w:fldCharType="begin"/>
        </w:r>
        <w:r w:rsidR="002452A0">
          <w:rPr>
            <w:noProof/>
            <w:webHidden/>
          </w:rPr>
          <w:instrText xml:space="preserve"> PAGEREF _Toc71364698 \h </w:instrText>
        </w:r>
        <w:r w:rsidR="002452A0">
          <w:rPr>
            <w:noProof/>
            <w:webHidden/>
          </w:rPr>
        </w:r>
        <w:r w:rsidR="002452A0">
          <w:rPr>
            <w:noProof/>
            <w:webHidden/>
          </w:rPr>
          <w:fldChar w:fldCharType="separate"/>
        </w:r>
        <w:r w:rsidR="002452A0">
          <w:rPr>
            <w:noProof/>
            <w:webHidden/>
          </w:rPr>
          <w:t>8</w:t>
        </w:r>
        <w:r w:rsidR="002452A0">
          <w:rPr>
            <w:noProof/>
            <w:webHidden/>
          </w:rPr>
          <w:fldChar w:fldCharType="end"/>
        </w:r>
      </w:hyperlink>
    </w:p>
    <w:p w14:paraId="27736E7E" w14:textId="4163CC34" w:rsidR="002452A0" w:rsidRDefault="00F34B62">
      <w:pPr>
        <w:pStyle w:val="31"/>
        <w:rPr>
          <w:noProof/>
          <w:sz w:val="21"/>
          <w:szCs w:val="22"/>
        </w:rPr>
      </w:pPr>
      <w:hyperlink w:anchor="_Toc71364699" w:history="1">
        <w:r w:rsidR="002452A0" w:rsidRPr="000D3377">
          <w:rPr>
            <w:rStyle w:val="af0"/>
            <w:rFonts w:ascii="仿宋_GB2312" w:eastAsia="仿宋_GB2312" w:hAnsi="仿宋_GB2312"/>
            <w:noProof/>
          </w:rPr>
          <w:t>3. 测试服务快速弹性扩展</w:t>
        </w:r>
        <w:r w:rsidR="002452A0">
          <w:rPr>
            <w:noProof/>
            <w:webHidden/>
          </w:rPr>
          <w:tab/>
        </w:r>
        <w:r w:rsidR="002452A0">
          <w:rPr>
            <w:noProof/>
            <w:webHidden/>
          </w:rPr>
          <w:fldChar w:fldCharType="begin"/>
        </w:r>
        <w:r w:rsidR="002452A0">
          <w:rPr>
            <w:noProof/>
            <w:webHidden/>
          </w:rPr>
          <w:instrText xml:space="preserve"> PAGEREF _Toc71364699 \h </w:instrText>
        </w:r>
        <w:r w:rsidR="002452A0">
          <w:rPr>
            <w:noProof/>
            <w:webHidden/>
          </w:rPr>
        </w:r>
        <w:r w:rsidR="002452A0">
          <w:rPr>
            <w:noProof/>
            <w:webHidden/>
          </w:rPr>
          <w:fldChar w:fldCharType="separate"/>
        </w:r>
        <w:r w:rsidR="002452A0">
          <w:rPr>
            <w:noProof/>
            <w:webHidden/>
          </w:rPr>
          <w:t>9</w:t>
        </w:r>
        <w:r w:rsidR="002452A0">
          <w:rPr>
            <w:noProof/>
            <w:webHidden/>
          </w:rPr>
          <w:fldChar w:fldCharType="end"/>
        </w:r>
      </w:hyperlink>
    </w:p>
    <w:p w14:paraId="1262A421" w14:textId="7ABA9FCF" w:rsidR="002452A0" w:rsidRDefault="00F34B62">
      <w:pPr>
        <w:pStyle w:val="31"/>
        <w:rPr>
          <w:noProof/>
          <w:sz w:val="21"/>
          <w:szCs w:val="22"/>
        </w:rPr>
      </w:pPr>
      <w:hyperlink w:anchor="_Toc71364700" w:history="1">
        <w:r w:rsidR="002452A0" w:rsidRPr="000D3377">
          <w:rPr>
            <w:rStyle w:val="af0"/>
            <w:rFonts w:ascii="仿宋_GB2312" w:eastAsia="仿宋_GB2312" w:hAnsi="仿宋_GB2312"/>
            <w:noProof/>
          </w:rPr>
          <w:t>4. 测试环境即弃即抛</w:t>
        </w:r>
        <w:r w:rsidR="002452A0">
          <w:rPr>
            <w:noProof/>
            <w:webHidden/>
          </w:rPr>
          <w:tab/>
        </w:r>
        <w:r w:rsidR="002452A0">
          <w:rPr>
            <w:noProof/>
            <w:webHidden/>
          </w:rPr>
          <w:fldChar w:fldCharType="begin"/>
        </w:r>
        <w:r w:rsidR="002452A0">
          <w:rPr>
            <w:noProof/>
            <w:webHidden/>
          </w:rPr>
          <w:instrText xml:space="preserve"> PAGEREF _Toc71364700 \h </w:instrText>
        </w:r>
        <w:r w:rsidR="002452A0">
          <w:rPr>
            <w:noProof/>
            <w:webHidden/>
          </w:rPr>
        </w:r>
        <w:r w:rsidR="002452A0">
          <w:rPr>
            <w:noProof/>
            <w:webHidden/>
          </w:rPr>
          <w:fldChar w:fldCharType="separate"/>
        </w:r>
        <w:r w:rsidR="002452A0">
          <w:rPr>
            <w:noProof/>
            <w:webHidden/>
          </w:rPr>
          <w:t>9</w:t>
        </w:r>
        <w:r w:rsidR="002452A0">
          <w:rPr>
            <w:noProof/>
            <w:webHidden/>
          </w:rPr>
          <w:fldChar w:fldCharType="end"/>
        </w:r>
      </w:hyperlink>
    </w:p>
    <w:p w14:paraId="6D3F3CFC" w14:textId="568C0689" w:rsidR="002452A0" w:rsidRDefault="00F34B62">
      <w:pPr>
        <w:pStyle w:val="21"/>
        <w:tabs>
          <w:tab w:val="right" w:leader="dot" w:pos="8290"/>
        </w:tabs>
        <w:ind w:left="480"/>
        <w:rPr>
          <w:noProof/>
          <w:sz w:val="21"/>
          <w:szCs w:val="22"/>
        </w:rPr>
      </w:pPr>
      <w:hyperlink w:anchor="_Toc71364701" w:history="1">
        <w:r w:rsidR="002452A0" w:rsidRPr="000D3377">
          <w:rPr>
            <w:rStyle w:val="af0"/>
            <w:rFonts w:ascii="楷体" w:eastAsia="楷体" w:hAnsi="楷体"/>
            <w:noProof/>
          </w:rPr>
          <w:t>(二) 测试成本大幅降低</w:t>
        </w:r>
        <w:r w:rsidR="002452A0">
          <w:rPr>
            <w:noProof/>
            <w:webHidden/>
          </w:rPr>
          <w:tab/>
        </w:r>
        <w:r w:rsidR="002452A0">
          <w:rPr>
            <w:noProof/>
            <w:webHidden/>
          </w:rPr>
          <w:fldChar w:fldCharType="begin"/>
        </w:r>
        <w:r w:rsidR="002452A0">
          <w:rPr>
            <w:noProof/>
            <w:webHidden/>
          </w:rPr>
          <w:instrText xml:space="preserve"> PAGEREF _Toc71364701 \h </w:instrText>
        </w:r>
        <w:r w:rsidR="002452A0">
          <w:rPr>
            <w:noProof/>
            <w:webHidden/>
          </w:rPr>
        </w:r>
        <w:r w:rsidR="002452A0">
          <w:rPr>
            <w:noProof/>
            <w:webHidden/>
          </w:rPr>
          <w:fldChar w:fldCharType="separate"/>
        </w:r>
        <w:r w:rsidR="002452A0">
          <w:rPr>
            <w:noProof/>
            <w:webHidden/>
          </w:rPr>
          <w:t>10</w:t>
        </w:r>
        <w:r w:rsidR="002452A0">
          <w:rPr>
            <w:noProof/>
            <w:webHidden/>
          </w:rPr>
          <w:fldChar w:fldCharType="end"/>
        </w:r>
      </w:hyperlink>
    </w:p>
    <w:p w14:paraId="2E1375D3" w14:textId="1EC0ABC8" w:rsidR="002452A0" w:rsidRDefault="00F34B62">
      <w:pPr>
        <w:pStyle w:val="31"/>
        <w:rPr>
          <w:noProof/>
          <w:sz w:val="21"/>
          <w:szCs w:val="22"/>
        </w:rPr>
      </w:pPr>
      <w:hyperlink w:anchor="_Toc71364702" w:history="1">
        <w:r w:rsidR="002452A0" w:rsidRPr="000D3377">
          <w:rPr>
            <w:rStyle w:val="af0"/>
            <w:rFonts w:ascii="仿宋_GB2312" w:eastAsia="仿宋_GB2312" w:hAnsi="仿宋_GB2312"/>
            <w:noProof/>
          </w:rPr>
          <w:t>1. 人力成本大幅下降</w:t>
        </w:r>
        <w:r w:rsidR="002452A0">
          <w:rPr>
            <w:noProof/>
            <w:webHidden/>
          </w:rPr>
          <w:tab/>
        </w:r>
        <w:r w:rsidR="002452A0">
          <w:rPr>
            <w:noProof/>
            <w:webHidden/>
          </w:rPr>
          <w:fldChar w:fldCharType="begin"/>
        </w:r>
        <w:r w:rsidR="002452A0">
          <w:rPr>
            <w:noProof/>
            <w:webHidden/>
          </w:rPr>
          <w:instrText xml:space="preserve"> PAGEREF _Toc71364702 \h </w:instrText>
        </w:r>
        <w:r w:rsidR="002452A0">
          <w:rPr>
            <w:noProof/>
            <w:webHidden/>
          </w:rPr>
        </w:r>
        <w:r w:rsidR="002452A0">
          <w:rPr>
            <w:noProof/>
            <w:webHidden/>
          </w:rPr>
          <w:fldChar w:fldCharType="separate"/>
        </w:r>
        <w:r w:rsidR="002452A0">
          <w:rPr>
            <w:noProof/>
            <w:webHidden/>
          </w:rPr>
          <w:t>10</w:t>
        </w:r>
        <w:r w:rsidR="002452A0">
          <w:rPr>
            <w:noProof/>
            <w:webHidden/>
          </w:rPr>
          <w:fldChar w:fldCharType="end"/>
        </w:r>
      </w:hyperlink>
    </w:p>
    <w:p w14:paraId="3B9BF73E" w14:textId="33680C9D" w:rsidR="002452A0" w:rsidRDefault="00F34B62">
      <w:pPr>
        <w:pStyle w:val="31"/>
        <w:rPr>
          <w:noProof/>
          <w:sz w:val="21"/>
          <w:szCs w:val="22"/>
        </w:rPr>
      </w:pPr>
      <w:hyperlink w:anchor="_Toc71364703" w:history="1">
        <w:r w:rsidR="002452A0" w:rsidRPr="000D3377">
          <w:rPr>
            <w:rStyle w:val="af0"/>
            <w:rFonts w:ascii="仿宋_GB2312" w:eastAsia="仿宋_GB2312" w:hAnsi="仿宋_GB2312"/>
            <w:noProof/>
          </w:rPr>
          <w:t>2. 测试效率大幅提升</w:t>
        </w:r>
        <w:r w:rsidR="002452A0">
          <w:rPr>
            <w:noProof/>
            <w:webHidden/>
          </w:rPr>
          <w:tab/>
        </w:r>
        <w:r w:rsidR="002452A0">
          <w:rPr>
            <w:noProof/>
            <w:webHidden/>
          </w:rPr>
          <w:fldChar w:fldCharType="begin"/>
        </w:r>
        <w:r w:rsidR="002452A0">
          <w:rPr>
            <w:noProof/>
            <w:webHidden/>
          </w:rPr>
          <w:instrText xml:space="preserve"> PAGEREF _Toc71364703 \h </w:instrText>
        </w:r>
        <w:r w:rsidR="002452A0">
          <w:rPr>
            <w:noProof/>
            <w:webHidden/>
          </w:rPr>
        </w:r>
        <w:r w:rsidR="002452A0">
          <w:rPr>
            <w:noProof/>
            <w:webHidden/>
          </w:rPr>
          <w:fldChar w:fldCharType="separate"/>
        </w:r>
        <w:r w:rsidR="002452A0">
          <w:rPr>
            <w:noProof/>
            <w:webHidden/>
          </w:rPr>
          <w:t>10</w:t>
        </w:r>
        <w:r w:rsidR="002452A0">
          <w:rPr>
            <w:noProof/>
            <w:webHidden/>
          </w:rPr>
          <w:fldChar w:fldCharType="end"/>
        </w:r>
      </w:hyperlink>
    </w:p>
    <w:p w14:paraId="6968EC53" w14:textId="05F3DA4D" w:rsidR="002452A0" w:rsidRDefault="00F34B62">
      <w:pPr>
        <w:pStyle w:val="31"/>
        <w:rPr>
          <w:noProof/>
          <w:sz w:val="21"/>
          <w:szCs w:val="22"/>
        </w:rPr>
      </w:pPr>
      <w:hyperlink w:anchor="_Toc71364704" w:history="1">
        <w:r w:rsidR="002452A0" w:rsidRPr="000D3377">
          <w:rPr>
            <w:rStyle w:val="af0"/>
            <w:rFonts w:ascii="仿宋_GB2312" w:eastAsia="仿宋_GB2312" w:hAnsi="仿宋_GB2312"/>
            <w:noProof/>
          </w:rPr>
          <w:t>3. 测试内容更加聚焦于应用本身</w:t>
        </w:r>
        <w:r w:rsidR="002452A0">
          <w:rPr>
            <w:noProof/>
            <w:webHidden/>
          </w:rPr>
          <w:tab/>
        </w:r>
        <w:r w:rsidR="002452A0">
          <w:rPr>
            <w:noProof/>
            <w:webHidden/>
          </w:rPr>
          <w:fldChar w:fldCharType="begin"/>
        </w:r>
        <w:r w:rsidR="002452A0">
          <w:rPr>
            <w:noProof/>
            <w:webHidden/>
          </w:rPr>
          <w:instrText xml:space="preserve"> PAGEREF _Toc71364704 \h </w:instrText>
        </w:r>
        <w:r w:rsidR="002452A0">
          <w:rPr>
            <w:noProof/>
            <w:webHidden/>
          </w:rPr>
        </w:r>
        <w:r w:rsidR="002452A0">
          <w:rPr>
            <w:noProof/>
            <w:webHidden/>
          </w:rPr>
          <w:fldChar w:fldCharType="separate"/>
        </w:r>
        <w:r w:rsidR="002452A0">
          <w:rPr>
            <w:noProof/>
            <w:webHidden/>
          </w:rPr>
          <w:t>10</w:t>
        </w:r>
        <w:r w:rsidR="002452A0">
          <w:rPr>
            <w:noProof/>
            <w:webHidden/>
          </w:rPr>
          <w:fldChar w:fldCharType="end"/>
        </w:r>
      </w:hyperlink>
    </w:p>
    <w:p w14:paraId="793F0E15" w14:textId="1DD51F7B" w:rsidR="002452A0" w:rsidRDefault="002452A0">
      <w:pPr>
        <w:pStyle w:val="11"/>
        <w:rPr>
          <w:noProof/>
          <w:sz w:val="21"/>
          <w:szCs w:val="22"/>
        </w:rPr>
      </w:pPr>
      <w:hyperlink w:anchor="_Toc71364705" w:history="1">
        <w:r w:rsidRPr="000D3377">
          <w:rPr>
            <w:rStyle w:val="af0"/>
            <w:rFonts w:ascii="黑体" w:eastAsia="黑体" w:hAnsi="黑体"/>
            <w:noProof/>
          </w:rPr>
          <w:t xml:space="preserve">四、 </w:t>
        </w:r>
        <w:r w:rsidR="00CB417A">
          <w:rPr>
            <w:rStyle w:val="af0"/>
            <w:rFonts w:ascii="黑体" w:eastAsia="黑体" w:hAnsi="黑体"/>
            <w:noProof/>
          </w:rPr>
          <w:t>云原生给测试领域带来的挑战</w:t>
        </w:r>
        <w:r>
          <w:rPr>
            <w:noProof/>
            <w:webHidden/>
          </w:rPr>
          <w:tab/>
        </w:r>
        <w:r>
          <w:rPr>
            <w:noProof/>
            <w:webHidden/>
          </w:rPr>
          <w:fldChar w:fldCharType="begin"/>
        </w:r>
        <w:r>
          <w:rPr>
            <w:noProof/>
            <w:webHidden/>
          </w:rPr>
          <w:instrText xml:space="preserve"> PAGEREF _Toc71364705 \h </w:instrText>
        </w:r>
        <w:r>
          <w:rPr>
            <w:noProof/>
            <w:webHidden/>
          </w:rPr>
        </w:r>
        <w:r>
          <w:rPr>
            <w:noProof/>
            <w:webHidden/>
          </w:rPr>
          <w:fldChar w:fldCharType="separate"/>
        </w:r>
        <w:r>
          <w:rPr>
            <w:noProof/>
            <w:webHidden/>
          </w:rPr>
          <w:t>11</w:t>
        </w:r>
        <w:r>
          <w:rPr>
            <w:noProof/>
            <w:webHidden/>
          </w:rPr>
          <w:fldChar w:fldCharType="end"/>
        </w:r>
      </w:hyperlink>
    </w:p>
    <w:p w14:paraId="030C24FB" w14:textId="51E42FC2" w:rsidR="002452A0" w:rsidRDefault="00F34B62">
      <w:pPr>
        <w:pStyle w:val="11"/>
        <w:rPr>
          <w:noProof/>
          <w:sz w:val="21"/>
          <w:szCs w:val="22"/>
        </w:rPr>
      </w:pPr>
      <w:hyperlink w:anchor="_Toc71364706" w:history="1">
        <w:r w:rsidR="002452A0" w:rsidRPr="000D3377">
          <w:rPr>
            <w:rStyle w:val="af0"/>
            <w:rFonts w:ascii="黑体" w:eastAsia="黑体" w:hAnsi="黑体"/>
            <w:noProof/>
          </w:rPr>
          <w:t>五、 云原生测试关键要素</w:t>
        </w:r>
        <w:r w:rsidR="002452A0">
          <w:rPr>
            <w:noProof/>
            <w:webHidden/>
          </w:rPr>
          <w:tab/>
        </w:r>
        <w:r w:rsidR="002452A0">
          <w:rPr>
            <w:noProof/>
            <w:webHidden/>
          </w:rPr>
          <w:fldChar w:fldCharType="begin"/>
        </w:r>
        <w:r w:rsidR="002452A0">
          <w:rPr>
            <w:noProof/>
            <w:webHidden/>
          </w:rPr>
          <w:instrText xml:space="preserve"> PAGEREF _Toc71364706 \h </w:instrText>
        </w:r>
        <w:r w:rsidR="002452A0">
          <w:rPr>
            <w:noProof/>
            <w:webHidden/>
          </w:rPr>
        </w:r>
        <w:r w:rsidR="002452A0">
          <w:rPr>
            <w:noProof/>
            <w:webHidden/>
          </w:rPr>
          <w:fldChar w:fldCharType="separate"/>
        </w:r>
        <w:r w:rsidR="002452A0">
          <w:rPr>
            <w:noProof/>
            <w:webHidden/>
          </w:rPr>
          <w:t>12</w:t>
        </w:r>
        <w:r w:rsidR="002452A0">
          <w:rPr>
            <w:noProof/>
            <w:webHidden/>
          </w:rPr>
          <w:fldChar w:fldCharType="end"/>
        </w:r>
      </w:hyperlink>
    </w:p>
    <w:p w14:paraId="03F373A6" w14:textId="470A43DE" w:rsidR="002452A0" w:rsidRDefault="00F34B62">
      <w:pPr>
        <w:pStyle w:val="21"/>
        <w:tabs>
          <w:tab w:val="right" w:leader="dot" w:pos="8290"/>
        </w:tabs>
        <w:ind w:left="480"/>
        <w:rPr>
          <w:noProof/>
          <w:sz w:val="21"/>
          <w:szCs w:val="22"/>
        </w:rPr>
      </w:pPr>
      <w:hyperlink w:anchor="_Toc71364707" w:history="1">
        <w:r w:rsidR="002452A0" w:rsidRPr="000D3377">
          <w:rPr>
            <w:rStyle w:val="af0"/>
            <w:rFonts w:ascii="楷体" w:eastAsia="楷体" w:hAnsi="楷体"/>
            <w:noProof/>
          </w:rPr>
          <w:t>(一) 持续测试</w:t>
        </w:r>
        <w:r w:rsidR="002452A0">
          <w:rPr>
            <w:noProof/>
            <w:webHidden/>
          </w:rPr>
          <w:tab/>
        </w:r>
        <w:r w:rsidR="002452A0">
          <w:rPr>
            <w:noProof/>
            <w:webHidden/>
          </w:rPr>
          <w:fldChar w:fldCharType="begin"/>
        </w:r>
        <w:r w:rsidR="002452A0">
          <w:rPr>
            <w:noProof/>
            <w:webHidden/>
          </w:rPr>
          <w:instrText xml:space="preserve"> PAGEREF _Toc71364707 \h </w:instrText>
        </w:r>
        <w:r w:rsidR="002452A0">
          <w:rPr>
            <w:noProof/>
            <w:webHidden/>
          </w:rPr>
        </w:r>
        <w:r w:rsidR="002452A0">
          <w:rPr>
            <w:noProof/>
            <w:webHidden/>
          </w:rPr>
          <w:fldChar w:fldCharType="separate"/>
        </w:r>
        <w:r w:rsidR="002452A0">
          <w:rPr>
            <w:noProof/>
            <w:webHidden/>
          </w:rPr>
          <w:t>12</w:t>
        </w:r>
        <w:r w:rsidR="002452A0">
          <w:rPr>
            <w:noProof/>
            <w:webHidden/>
          </w:rPr>
          <w:fldChar w:fldCharType="end"/>
        </w:r>
      </w:hyperlink>
    </w:p>
    <w:p w14:paraId="2DA85F34" w14:textId="75444031" w:rsidR="002452A0" w:rsidRDefault="00F34B62">
      <w:pPr>
        <w:pStyle w:val="21"/>
        <w:tabs>
          <w:tab w:val="right" w:leader="dot" w:pos="8290"/>
        </w:tabs>
        <w:ind w:left="480"/>
        <w:rPr>
          <w:noProof/>
          <w:sz w:val="21"/>
          <w:szCs w:val="22"/>
        </w:rPr>
      </w:pPr>
      <w:hyperlink w:anchor="_Toc71364708" w:history="1">
        <w:r w:rsidR="002452A0" w:rsidRPr="000D3377">
          <w:rPr>
            <w:rStyle w:val="af0"/>
            <w:rFonts w:ascii="楷体" w:eastAsia="楷体" w:hAnsi="楷体"/>
            <w:noProof/>
          </w:rPr>
          <w:t>(二) 面向可恢复的测试</w:t>
        </w:r>
        <w:r w:rsidR="002452A0">
          <w:rPr>
            <w:noProof/>
            <w:webHidden/>
          </w:rPr>
          <w:tab/>
        </w:r>
        <w:r w:rsidR="002452A0">
          <w:rPr>
            <w:noProof/>
            <w:webHidden/>
          </w:rPr>
          <w:fldChar w:fldCharType="begin"/>
        </w:r>
        <w:r w:rsidR="002452A0">
          <w:rPr>
            <w:noProof/>
            <w:webHidden/>
          </w:rPr>
          <w:instrText xml:space="preserve"> PAGEREF _Toc71364708 \h </w:instrText>
        </w:r>
        <w:r w:rsidR="002452A0">
          <w:rPr>
            <w:noProof/>
            <w:webHidden/>
          </w:rPr>
        </w:r>
        <w:r w:rsidR="002452A0">
          <w:rPr>
            <w:noProof/>
            <w:webHidden/>
          </w:rPr>
          <w:fldChar w:fldCharType="separate"/>
        </w:r>
        <w:r w:rsidR="002452A0">
          <w:rPr>
            <w:noProof/>
            <w:webHidden/>
          </w:rPr>
          <w:t>13</w:t>
        </w:r>
        <w:r w:rsidR="002452A0">
          <w:rPr>
            <w:noProof/>
            <w:webHidden/>
          </w:rPr>
          <w:fldChar w:fldCharType="end"/>
        </w:r>
      </w:hyperlink>
    </w:p>
    <w:p w14:paraId="2F592BB1" w14:textId="45B7F27E" w:rsidR="002452A0" w:rsidRDefault="00F34B62">
      <w:pPr>
        <w:pStyle w:val="21"/>
        <w:tabs>
          <w:tab w:val="right" w:leader="dot" w:pos="8290"/>
        </w:tabs>
        <w:ind w:left="480"/>
        <w:rPr>
          <w:noProof/>
          <w:sz w:val="21"/>
          <w:szCs w:val="22"/>
        </w:rPr>
      </w:pPr>
      <w:hyperlink w:anchor="_Toc71364709" w:history="1">
        <w:r w:rsidR="002452A0" w:rsidRPr="000D3377">
          <w:rPr>
            <w:rStyle w:val="af0"/>
            <w:rFonts w:ascii="楷体" w:eastAsia="楷体" w:hAnsi="楷体"/>
            <w:noProof/>
          </w:rPr>
          <w:t>(三) 应用运维的测试</w:t>
        </w:r>
        <w:r w:rsidR="002452A0">
          <w:rPr>
            <w:noProof/>
            <w:webHidden/>
          </w:rPr>
          <w:tab/>
        </w:r>
        <w:r w:rsidR="002452A0">
          <w:rPr>
            <w:noProof/>
            <w:webHidden/>
          </w:rPr>
          <w:fldChar w:fldCharType="begin"/>
        </w:r>
        <w:r w:rsidR="002452A0">
          <w:rPr>
            <w:noProof/>
            <w:webHidden/>
          </w:rPr>
          <w:instrText xml:space="preserve"> PAGEREF _Toc71364709 \h </w:instrText>
        </w:r>
        <w:r w:rsidR="002452A0">
          <w:rPr>
            <w:noProof/>
            <w:webHidden/>
          </w:rPr>
        </w:r>
        <w:r w:rsidR="002452A0">
          <w:rPr>
            <w:noProof/>
            <w:webHidden/>
          </w:rPr>
          <w:fldChar w:fldCharType="separate"/>
        </w:r>
        <w:r w:rsidR="002452A0">
          <w:rPr>
            <w:noProof/>
            <w:webHidden/>
          </w:rPr>
          <w:t>17</w:t>
        </w:r>
        <w:r w:rsidR="002452A0">
          <w:rPr>
            <w:noProof/>
            <w:webHidden/>
          </w:rPr>
          <w:fldChar w:fldCharType="end"/>
        </w:r>
      </w:hyperlink>
    </w:p>
    <w:p w14:paraId="0AEDFFC8" w14:textId="336BD2DA" w:rsidR="002452A0" w:rsidRDefault="00F34B62">
      <w:pPr>
        <w:pStyle w:val="31"/>
        <w:rPr>
          <w:noProof/>
          <w:sz w:val="21"/>
          <w:szCs w:val="22"/>
        </w:rPr>
      </w:pPr>
      <w:hyperlink w:anchor="_Toc71364710" w:history="1">
        <w:r w:rsidR="002452A0" w:rsidRPr="000D3377">
          <w:rPr>
            <w:rStyle w:val="af0"/>
            <w:rFonts w:ascii="仿宋_GB2312" w:eastAsia="仿宋_GB2312" w:hAnsi="仿宋_GB2312"/>
            <w:noProof/>
          </w:rPr>
          <w:t>1. 可扩展性</w:t>
        </w:r>
        <w:r w:rsidR="002452A0">
          <w:rPr>
            <w:noProof/>
            <w:webHidden/>
          </w:rPr>
          <w:tab/>
        </w:r>
        <w:r w:rsidR="002452A0">
          <w:rPr>
            <w:noProof/>
            <w:webHidden/>
          </w:rPr>
          <w:fldChar w:fldCharType="begin"/>
        </w:r>
        <w:r w:rsidR="002452A0">
          <w:rPr>
            <w:noProof/>
            <w:webHidden/>
          </w:rPr>
          <w:instrText xml:space="preserve"> PAGEREF _Toc71364710 \h </w:instrText>
        </w:r>
        <w:r w:rsidR="002452A0">
          <w:rPr>
            <w:noProof/>
            <w:webHidden/>
          </w:rPr>
        </w:r>
        <w:r w:rsidR="002452A0">
          <w:rPr>
            <w:noProof/>
            <w:webHidden/>
          </w:rPr>
          <w:fldChar w:fldCharType="separate"/>
        </w:r>
        <w:r w:rsidR="002452A0">
          <w:rPr>
            <w:noProof/>
            <w:webHidden/>
          </w:rPr>
          <w:t>17</w:t>
        </w:r>
        <w:r w:rsidR="002452A0">
          <w:rPr>
            <w:noProof/>
            <w:webHidden/>
          </w:rPr>
          <w:fldChar w:fldCharType="end"/>
        </w:r>
      </w:hyperlink>
    </w:p>
    <w:p w14:paraId="677A48A6" w14:textId="363E17F3" w:rsidR="002452A0" w:rsidRDefault="00F34B62">
      <w:pPr>
        <w:pStyle w:val="31"/>
        <w:rPr>
          <w:noProof/>
          <w:sz w:val="21"/>
          <w:szCs w:val="22"/>
        </w:rPr>
      </w:pPr>
      <w:hyperlink w:anchor="_Toc71364711" w:history="1">
        <w:r w:rsidR="002452A0" w:rsidRPr="000D3377">
          <w:rPr>
            <w:rStyle w:val="af0"/>
            <w:rFonts w:ascii="仿宋_GB2312" w:eastAsia="仿宋_GB2312" w:hAnsi="仿宋_GB2312"/>
            <w:noProof/>
          </w:rPr>
          <w:t>2. 弹性</w:t>
        </w:r>
        <w:r w:rsidR="002452A0">
          <w:rPr>
            <w:noProof/>
            <w:webHidden/>
          </w:rPr>
          <w:tab/>
        </w:r>
        <w:r w:rsidR="002452A0">
          <w:rPr>
            <w:noProof/>
            <w:webHidden/>
          </w:rPr>
          <w:fldChar w:fldCharType="begin"/>
        </w:r>
        <w:r w:rsidR="002452A0">
          <w:rPr>
            <w:noProof/>
            <w:webHidden/>
          </w:rPr>
          <w:instrText xml:space="preserve"> PAGEREF _Toc71364711 \h </w:instrText>
        </w:r>
        <w:r w:rsidR="002452A0">
          <w:rPr>
            <w:noProof/>
            <w:webHidden/>
          </w:rPr>
        </w:r>
        <w:r w:rsidR="002452A0">
          <w:rPr>
            <w:noProof/>
            <w:webHidden/>
          </w:rPr>
          <w:fldChar w:fldCharType="separate"/>
        </w:r>
        <w:r w:rsidR="002452A0">
          <w:rPr>
            <w:noProof/>
            <w:webHidden/>
          </w:rPr>
          <w:t>18</w:t>
        </w:r>
        <w:r w:rsidR="002452A0">
          <w:rPr>
            <w:noProof/>
            <w:webHidden/>
          </w:rPr>
          <w:fldChar w:fldCharType="end"/>
        </w:r>
      </w:hyperlink>
    </w:p>
    <w:p w14:paraId="5941F835" w14:textId="25362EC7" w:rsidR="002452A0" w:rsidRDefault="00F34B62">
      <w:pPr>
        <w:pStyle w:val="31"/>
        <w:rPr>
          <w:noProof/>
          <w:sz w:val="21"/>
          <w:szCs w:val="22"/>
        </w:rPr>
      </w:pPr>
      <w:hyperlink w:anchor="_Toc71364712" w:history="1">
        <w:r w:rsidR="002452A0" w:rsidRPr="000D3377">
          <w:rPr>
            <w:rStyle w:val="af0"/>
            <w:rFonts w:ascii="仿宋_GB2312" w:eastAsia="仿宋_GB2312" w:hAnsi="仿宋_GB2312"/>
            <w:noProof/>
          </w:rPr>
          <w:t>3. 可观测性</w:t>
        </w:r>
        <w:r w:rsidR="002452A0">
          <w:rPr>
            <w:noProof/>
            <w:webHidden/>
          </w:rPr>
          <w:tab/>
        </w:r>
        <w:r w:rsidR="002452A0">
          <w:rPr>
            <w:noProof/>
            <w:webHidden/>
          </w:rPr>
          <w:fldChar w:fldCharType="begin"/>
        </w:r>
        <w:r w:rsidR="002452A0">
          <w:rPr>
            <w:noProof/>
            <w:webHidden/>
          </w:rPr>
          <w:instrText xml:space="preserve"> PAGEREF _Toc71364712 \h </w:instrText>
        </w:r>
        <w:r w:rsidR="002452A0">
          <w:rPr>
            <w:noProof/>
            <w:webHidden/>
          </w:rPr>
        </w:r>
        <w:r w:rsidR="002452A0">
          <w:rPr>
            <w:noProof/>
            <w:webHidden/>
          </w:rPr>
          <w:fldChar w:fldCharType="separate"/>
        </w:r>
        <w:r w:rsidR="002452A0">
          <w:rPr>
            <w:noProof/>
            <w:webHidden/>
          </w:rPr>
          <w:t>19</w:t>
        </w:r>
        <w:r w:rsidR="002452A0">
          <w:rPr>
            <w:noProof/>
            <w:webHidden/>
          </w:rPr>
          <w:fldChar w:fldCharType="end"/>
        </w:r>
      </w:hyperlink>
    </w:p>
    <w:p w14:paraId="52DC00FD" w14:textId="4409F8D1" w:rsidR="002452A0" w:rsidRDefault="00F34B62">
      <w:pPr>
        <w:pStyle w:val="31"/>
        <w:rPr>
          <w:noProof/>
          <w:sz w:val="21"/>
          <w:szCs w:val="22"/>
        </w:rPr>
      </w:pPr>
      <w:hyperlink w:anchor="_Toc71364713" w:history="1">
        <w:r w:rsidR="002452A0" w:rsidRPr="000D3377">
          <w:rPr>
            <w:rStyle w:val="af0"/>
            <w:rFonts w:ascii="仿宋_GB2312" w:eastAsia="仿宋_GB2312" w:hAnsi="仿宋_GB2312"/>
            <w:noProof/>
          </w:rPr>
          <w:t>4. 一致性</w:t>
        </w:r>
        <w:r w:rsidR="002452A0">
          <w:rPr>
            <w:noProof/>
            <w:webHidden/>
          </w:rPr>
          <w:tab/>
        </w:r>
        <w:r w:rsidR="002452A0">
          <w:rPr>
            <w:noProof/>
            <w:webHidden/>
          </w:rPr>
          <w:fldChar w:fldCharType="begin"/>
        </w:r>
        <w:r w:rsidR="002452A0">
          <w:rPr>
            <w:noProof/>
            <w:webHidden/>
          </w:rPr>
          <w:instrText xml:space="preserve"> PAGEREF _Toc71364713 \h </w:instrText>
        </w:r>
        <w:r w:rsidR="002452A0">
          <w:rPr>
            <w:noProof/>
            <w:webHidden/>
          </w:rPr>
        </w:r>
        <w:r w:rsidR="002452A0">
          <w:rPr>
            <w:noProof/>
            <w:webHidden/>
          </w:rPr>
          <w:fldChar w:fldCharType="separate"/>
        </w:r>
        <w:r w:rsidR="002452A0">
          <w:rPr>
            <w:noProof/>
            <w:webHidden/>
          </w:rPr>
          <w:t>20</w:t>
        </w:r>
        <w:r w:rsidR="002452A0">
          <w:rPr>
            <w:noProof/>
            <w:webHidden/>
          </w:rPr>
          <w:fldChar w:fldCharType="end"/>
        </w:r>
      </w:hyperlink>
    </w:p>
    <w:p w14:paraId="5D1ECDCA" w14:textId="5EDF99E2" w:rsidR="002452A0" w:rsidRDefault="00F34B62">
      <w:pPr>
        <w:pStyle w:val="31"/>
        <w:rPr>
          <w:noProof/>
          <w:sz w:val="21"/>
          <w:szCs w:val="22"/>
        </w:rPr>
      </w:pPr>
      <w:hyperlink w:anchor="_Toc71364714" w:history="1">
        <w:r w:rsidR="002452A0" w:rsidRPr="000D3377">
          <w:rPr>
            <w:rStyle w:val="af0"/>
            <w:rFonts w:ascii="仿宋_GB2312" w:eastAsia="仿宋_GB2312" w:hAnsi="仿宋_GB2312"/>
            <w:noProof/>
          </w:rPr>
          <w:t>5. 健壮性</w:t>
        </w:r>
        <w:r w:rsidR="002452A0">
          <w:rPr>
            <w:noProof/>
            <w:webHidden/>
          </w:rPr>
          <w:tab/>
        </w:r>
        <w:r w:rsidR="002452A0">
          <w:rPr>
            <w:noProof/>
            <w:webHidden/>
          </w:rPr>
          <w:fldChar w:fldCharType="begin"/>
        </w:r>
        <w:r w:rsidR="002452A0">
          <w:rPr>
            <w:noProof/>
            <w:webHidden/>
          </w:rPr>
          <w:instrText xml:space="preserve"> PAGEREF _Toc71364714 \h </w:instrText>
        </w:r>
        <w:r w:rsidR="002452A0">
          <w:rPr>
            <w:noProof/>
            <w:webHidden/>
          </w:rPr>
        </w:r>
        <w:r w:rsidR="002452A0">
          <w:rPr>
            <w:noProof/>
            <w:webHidden/>
          </w:rPr>
          <w:fldChar w:fldCharType="separate"/>
        </w:r>
        <w:r w:rsidR="002452A0">
          <w:rPr>
            <w:noProof/>
            <w:webHidden/>
          </w:rPr>
          <w:t>20</w:t>
        </w:r>
        <w:r w:rsidR="002452A0">
          <w:rPr>
            <w:noProof/>
            <w:webHidden/>
          </w:rPr>
          <w:fldChar w:fldCharType="end"/>
        </w:r>
      </w:hyperlink>
    </w:p>
    <w:p w14:paraId="01C99D19" w14:textId="557CE219" w:rsidR="002452A0" w:rsidRDefault="00F34B62">
      <w:pPr>
        <w:pStyle w:val="31"/>
        <w:rPr>
          <w:noProof/>
          <w:sz w:val="21"/>
          <w:szCs w:val="22"/>
        </w:rPr>
      </w:pPr>
      <w:hyperlink w:anchor="_Toc71364715" w:history="1">
        <w:r w:rsidR="002452A0" w:rsidRPr="000D3377">
          <w:rPr>
            <w:rStyle w:val="af0"/>
            <w:rFonts w:ascii="仿宋_GB2312" w:eastAsia="仿宋_GB2312" w:hAnsi="仿宋_GB2312"/>
            <w:noProof/>
          </w:rPr>
          <w:t>6. 可靠性</w:t>
        </w:r>
        <w:r w:rsidR="002452A0">
          <w:rPr>
            <w:noProof/>
            <w:webHidden/>
          </w:rPr>
          <w:tab/>
        </w:r>
        <w:r w:rsidR="002452A0">
          <w:rPr>
            <w:noProof/>
            <w:webHidden/>
          </w:rPr>
          <w:fldChar w:fldCharType="begin"/>
        </w:r>
        <w:r w:rsidR="002452A0">
          <w:rPr>
            <w:noProof/>
            <w:webHidden/>
          </w:rPr>
          <w:instrText xml:space="preserve"> PAGEREF _Toc71364715 \h </w:instrText>
        </w:r>
        <w:r w:rsidR="002452A0">
          <w:rPr>
            <w:noProof/>
            <w:webHidden/>
          </w:rPr>
        </w:r>
        <w:r w:rsidR="002452A0">
          <w:rPr>
            <w:noProof/>
            <w:webHidden/>
          </w:rPr>
          <w:fldChar w:fldCharType="separate"/>
        </w:r>
        <w:r w:rsidR="002452A0">
          <w:rPr>
            <w:noProof/>
            <w:webHidden/>
          </w:rPr>
          <w:t>21</w:t>
        </w:r>
        <w:r w:rsidR="002452A0">
          <w:rPr>
            <w:noProof/>
            <w:webHidden/>
          </w:rPr>
          <w:fldChar w:fldCharType="end"/>
        </w:r>
      </w:hyperlink>
    </w:p>
    <w:p w14:paraId="2E9C6BF9" w14:textId="2914A3E1" w:rsidR="002452A0" w:rsidRDefault="00F34B62">
      <w:pPr>
        <w:pStyle w:val="31"/>
        <w:rPr>
          <w:noProof/>
          <w:sz w:val="21"/>
          <w:szCs w:val="22"/>
        </w:rPr>
      </w:pPr>
      <w:hyperlink w:anchor="_Toc71364716" w:history="1">
        <w:r w:rsidR="002452A0" w:rsidRPr="000D3377">
          <w:rPr>
            <w:rStyle w:val="af0"/>
            <w:rFonts w:ascii="仿宋_GB2312" w:eastAsia="仿宋_GB2312" w:hAnsi="仿宋_GB2312"/>
            <w:noProof/>
          </w:rPr>
          <w:t>7. 安全性</w:t>
        </w:r>
        <w:r w:rsidR="002452A0">
          <w:rPr>
            <w:noProof/>
            <w:webHidden/>
          </w:rPr>
          <w:tab/>
        </w:r>
        <w:r w:rsidR="002452A0">
          <w:rPr>
            <w:noProof/>
            <w:webHidden/>
          </w:rPr>
          <w:fldChar w:fldCharType="begin"/>
        </w:r>
        <w:r w:rsidR="002452A0">
          <w:rPr>
            <w:noProof/>
            <w:webHidden/>
          </w:rPr>
          <w:instrText xml:space="preserve"> PAGEREF _Toc71364716 \h </w:instrText>
        </w:r>
        <w:r w:rsidR="002452A0">
          <w:rPr>
            <w:noProof/>
            <w:webHidden/>
          </w:rPr>
        </w:r>
        <w:r w:rsidR="002452A0">
          <w:rPr>
            <w:noProof/>
            <w:webHidden/>
          </w:rPr>
          <w:fldChar w:fldCharType="separate"/>
        </w:r>
        <w:r w:rsidR="002452A0">
          <w:rPr>
            <w:noProof/>
            <w:webHidden/>
          </w:rPr>
          <w:t>21</w:t>
        </w:r>
        <w:r w:rsidR="002452A0">
          <w:rPr>
            <w:noProof/>
            <w:webHidden/>
          </w:rPr>
          <w:fldChar w:fldCharType="end"/>
        </w:r>
      </w:hyperlink>
    </w:p>
    <w:p w14:paraId="41E70986" w14:textId="543126AE" w:rsidR="002452A0" w:rsidRDefault="00F34B62">
      <w:pPr>
        <w:pStyle w:val="31"/>
        <w:rPr>
          <w:noProof/>
          <w:sz w:val="21"/>
          <w:szCs w:val="22"/>
        </w:rPr>
      </w:pPr>
      <w:hyperlink w:anchor="_Toc71364717" w:history="1">
        <w:r w:rsidR="002452A0" w:rsidRPr="000D3377">
          <w:rPr>
            <w:rStyle w:val="af0"/>
            <w:rFonts w:ascii="仿宋_GB2312" w:eastAsia="仿宋_GB2312" w:hAnsi="仿宋_GB2312"/>
            <w:noProof/>
          </w:rPr>
          <w:t>8. 自动预案验证</w:t>
        </w:r>
        <w:r w:rsidR="002452A0">
          <w:rPr>
            <w:noProof/>
            <w:webHidden/>
          </w:rPr>
          <w:tab/>
        </w:r>
        <w:r w:rsidR="002452A0">
          <w:rPr>
            <w:noProof/>
            <w:webHidden/>
          </w:rPr>
          <w:fldChar w:fldCharType="begin"/>
        </w:r>
        <w:r w:rsidR="002452A0">
          <w:rPr>
            <w:noProof/>
            <w:webHidden/>
          </w:rPr>
          <w:instrText xml:space="preserve"> PAGEREF _Toc71364717 \h </w:instrText>
        </w:r>
        <w:r w:rsidR="002452A0">
          <w:rPr>
            <w:noProof/>
            <w:webHidden/>
          </w:rPr>
        </w:r>
        <w:r w:rsidR="002452A0">
          <w:rPr>
            <w:noProof/>
            <w:webHidden/>
          </w:rPr>
          <w:fldChar w:fldCharType="separate"/>
        </w:r>
        <w:r w:rsidR="002452A0">
          <w:rPr>
            <w:noProof/>
            <w:webHidden/>
          </w:rPr>
          <w:t>22</w:t>
        </w:r>
        <w:r w:rsidR="002452A0">
          <w:rPr>
            <w:noProof/>
            <w:webHidden/>
          </w:rPr>
          <w:fldChar w:fldCharType="end"/>
        </w:r>
      </w:hyperlink>
    </w:p>
    <w:p w14:paraId="576530E5" w14:textId="7B094C3F" w:rsidR="002452A0" w:rsidRDefault="00F34B62">
      <w:pPr>
        <w:pStyle w:val="21"/>
        <w:tabs>
          <w:tab w:val="right" w:leader="dot" w:pos="8290"/>
        </w:tabs>
        <w:ind w:left="480"/>
        <w:rPr>
          <w:noProof/>
          <w:sz w:val="21"/>
          <w:szCs w:val="22"/>
        </w:rPr>
      </w:pPr>
      <w:hyperlink w:anchor="_Toc71364718" w:history="1">
        <w:r w:rsidR="002452A0" w:rsidRPr="000D3377">
          <w:rPr>
            <w:rStyle w:val="af0"/>
            <w:rFonts w:ascii="楷体" w:eastAsia="楷体" w:hAnsi="楷体"/>
            <w:noProof/>
          </w:rPr>
          <w:t>(四) 测试服务化</w:t>
        </w:r>
        <w:r w:rsidR="002452A0">
          <w:rPr>
            <w:noProof/>
            <w:webHidden/>
          </w:rPr>
          <w:tab/>
        </w:r>
        <w:r w:rsidR="002452A0">
          <w:rPr>
            <w:noProof/>
            <w:webHidden/>
          </w:rPr>
          <w:fldChar w:fldCharType="begin"/>
        </w:r>
        <w:r w:rsidR="002452A0">
          <w:rPr>
            <w:noProof/>
            <w:webHidden/>
          </w:rPr>
          <w:instrText xml:space="preserve"> PAGEREF _Toc71364718 \h </w:instrText>
        </w:r>
        <w:r w:rsidR="002452A0">
          <w:rPr>
            <w:noProof/>
            <w:webHidden/>
          </w:rPr>
        </w:r>
        <w:r w:rsidR="002452A0">
          <w:rPr>
            <w:noProof/>
            <w:webHidden/>
          </w:rPr>
          <w:fldChar w:fldCharType="separate"/>
        </w:r>
        <w:r w:rsidR="002452A0">
          <w:rPr>
            <w:noProof/>
            <w:webHidden/>
          </w:rPr>
          <w:t>22</w:t>
        </w:r>
        <w:r w:rsidR="002452A0">
          <w:rPr>
            <w:noProof/>
            <w:webHidden/>
          </w:rPr>
          <w:fldChar w:fldCharType="end"/>
        </w:r>
      </w:hyperlink>
    </w:p>
    <w:p w14:paraId="6011AB83" w14:textId="2076E979" w:rsidR="002452A0" w:rsidRDefault="00F34B62">
      <w:pPr>
        <w:pStyle w:val="31"/>
        <w:rPr>
          <w:noProof/>
          <w:sz w:val="21"/>
          <w:szCs w:val="22"/>
        </w:rPr>
      </w:pPr>
      <w:hyperlink w:anchor="_Toc71364719" w:history="1">
        <w:r w:rsidR="002452A0" w:rsidRPr="000D3377">
          <w:rPr>
            <w:rStyle w:val="af0"/>
            <w:rFonts w:ascii="仿宋_GB2312" w:eastAsia="仿宋_GB2312" w:hAnsi="仿宋_GB2312"/>
            <w:noProof/>
          </w:rPr>
          <w:t>1． E2E测试</w:t>
        </w:r>
        <w:r w:rsidR="002452A0">
          <w:rPr>
            <w:noProof/>
            <w:webHidden/>
          </w:rPr>
          <w:tab/>
        </w:r>
        <w:r w:rsidR="002452A0">
          <w:rPr>
            <w:noProof/>
            <w:webHidden/>
          </w:rPr>
          <w:fldChar w:fldCharType="begin"/>
        </w:r>
        <w:r w:rsidR="002452A0">
          <w:rPr>
            <w:noProof/>
            <w:webHidden/>
          </w:rPr>
          <w:instrText xml:space="preserve"> PAGEREF _Toc71364719 \h </w:instrText>
        </w:r>
        <w:r w:rsidR="002452A0">
          <w:rPr>
            <w:noProof/>
            <w:webHidden/>
          </w:rPr>
        </w:r>
        <w:r w:rsidR="002452A0">
          <w:rPr>
            <w:noProof/>
            <w:webHidden/>
          </w:rPr>
          <w:fldChar w:fldCharType="separate"/>
        </w:r>
        <w:r w:rsidR="002452A0">
          <w:rPr>
            <w:noProof/>
            <w:webHidden/>
          </w:rPr>
          <w:t>23</w:t>
        </w:r>
        <w:r w:rsidR="002452A0">
          <w:rPr>
            <w:noProof/>
            <w:webHidden/>
          </w:rPr>
          <w:fldChar w:fldCharType="end"/>
        </w:r>
      </w:hyperlink>
    </w:p>
    <w:p w14:paraId="20EDB721" w14:textId="1CF34B6D" w:rsidR="002452A0" w:rsidRDefault="00F34B62">
      <w:pPr>
        <w:pStyle w:val="31"/>
        <w:rPr>
          <w:noProof/>
          <w:sz w:val="21"/>
          <w:szCs w:val="22"/>
        </w:rPr>
      </w:pPr>
      <w:hyperlink w:anchor="_Toc71364720" w:history="1">
        <w:r w:rsidR="002452A0" w:rsidRPr="000D3377">
          <w:rPr>
            <w:rStyle w:val="af0"/>
            <w:rFonts w:ascii="仿宋_GB2312" w:eastAsia="仿宋_GB2312" w:hAnsi="仿宋_GB2312"/>
            <w:noProof/>
          </w:rPr>
          <w:t>2． 接口测试</w:t>
        </w:r>
        <w:r w:rsidR="002452A0">
          <w:rPr>
            <w:noProof/>
            <w:webHidden/>
          </w:rPr>
          <w:tab/>
        </w:r>
        <w:r w:rsidR="002452A0">
          <w:rPr>
            <w:noProof/>
            <w:webHidden/>
          </w:rPr>
          <w:fldChar w:fldCharType="begin"/>
        </w:r>
        <w:r w:rsidR="002452A0">
          <w:rPr>
            <w:noProof/>
            <w:webHidden/>
          </w:rPr>
          <w:instrText xml:space="preserve"> PAGEREF _Toc71364720 \h </w:instrText>
        </w:r>
        <w:r w:rsidR="002452A0">
          <w:rPr>
            <w:noProof/>
            <w:webHidden/>
          </w:rPr>
        </w:r>
        <w:r w:rsidR="002452A0">
          <w:rPr>
            <w:noProof/>
            <w:webHidden/>
          </w:rPr>
          <w:fldChar w:fldCharType="separate"/>
        </w:r>
        <w:r w:rsidR="002452A0">
          <w:rPr>
            <w:noProof/>
            <w:webHidden/>
          </w:rPr>
          <w:t>23</w:t>
        </w:r>
        <w:r w:rsidR="002452A0">
          <w:rPr>
            <w:noProof/>
            <w:webHidden/>
          </w:rPr>
          <w:fldChar w:fldCharType="end"/>
        </w:r>
      </w:hyperlink>
    </w:p>
    <w:p w14:paraId="5A972E1A" w14:textId="52447FAA" w:rsidR="002452A0" w:rsidRDefault="00F34B62">
      <w:pPr>
        <w:pStyle w:val="31"/>
        <w:rPr>
          <w:noProof/>
          <w:sz w:val="21"/>
          <w:szCs w:val="22"/>
        </w:rPr>
      </w:pPr>
      <w:hyperlink w:anchor="_Toc71364721" w:history="1">
        <w:r w:rsidR="002452A0" w:rsidRPr="000D3377">
          <w:rPr>
            <w:rStyle w:val="af0"/>
            <w:rFonts w:ascii="仿宋_GB2312" w:eastAsia="仿宋_GB2312" w:hAnsi="仿宋_GB2312"/>
            <w:noProof/>
          </w:rPr>
          <w:t>3． 性能测试</w:t>
        </w:r>
        <w:r w:rsidR="002452A0">
          <w:rPr>
            <w:noProof/>
            <w:webHidden/>
          </w:rPr>
          <w:tab/>
        </w:r>
        <w:r w:rsidR="002452A0">
          <w:rPr>
            <w:noProof/>
            <w:webHidden/>
          </w:rPr>
          <w:fldChar w:fldCharType="begin"/>
        </w:r>
        <w:r w:rsidR="002452A0">
          <w:rPr>
            <w:noProof/>
            <w:webHidden/>
          </w:rPr>
          <w:instrText xml:space="preserve"> PAGEREF _Toc71364721 \h </w:instrText>
        </w:r>
        <w:r w:rsidR="002452A0">
          <w:rPr>
            <w:noProof/>
            <w:webHidden/>
          </w:rPr>
        </w:r>
        <w:r w:rsidR="002452A0">
          <w:rPr>
            <w:noProof/>
            <w:webHidden/>
          </w:rPr>
          <w:fldChar w:fldCharType="separate"/>
        </w:r>
        <w:r w:rsidR="002452A0">
          <w:rPr>
            <w:noProof/>
            <w:webHidden/>
          </w:rPr>
          <w:t>23</w:t>
        </w:r>
        <w:r w:rsidR="002452A0">
          <w:rPr>
            <w:noProof/>
            <w:webHidden/>
          </w:rPr>
          <w:fldChar w:fldCharType="end"/>
        </w:r>
      </w:hyperlink>
    </w:p>
    <w:p w14:paraId="74D06F5D" w14:textId="51C5779A" w:rsidR="002452A0" w:rsidRDefault="00F34B62">
      <w:pPr>
        <w:pStyle w:val="31"/>
        <w:rPr>
          <w:noProof/>
          <w:sz w:val="21"/>
          <w:szCs w:val="22"/>
        </w:rPr>
      </w:pPr>
      <w:hyperlink w:anchor="_Toc71364722" w:history="1">
        <w:r w:rsidR="002452A0" w:rsidRPr="000D3377">
          <w:rPr>
            <w:rStyle w:val="af0"/>
            <w:rFonts w:ascii="仿宋_GB2312" w:eastAsia="仿宋_GB2312" w:hAnsi="仿宋_GB2312"/>
            <w:noProof/>
          </w:rPr>
          <w:t>4． 移动端测试</w:t>
        </w:r>
        <w:r w:rsidR="002452A0">
          <w:rPr>
            <w:noProof/>
            <w:webHidden/>
          </w:rPr>
          <w:tab/>
        </w:r>
        <w:r w:rsidR="002452A0">
          <w:rPr>
            <w:noProof/>
            <w:webHidden/>
          </w:rPr>
          <w:fldChar w:fldCharType="begin"/>
        </w:r>
        <w:r w:rsidR="002452A0">
          <w:rPr>
            <w:noProof/>
            <w:webHidden/>
          </w:rPr>
          <w:instrText xml:space="preserve"> PAGEREF _Toc71364722 \h </w:instrText>
        </w:r>
        <w:r w:rsidR="002452A0">
          <w:rPr>
            <w:noProof/>
            <w:webHidden/>
          </w:rPr>
        </w:r>
        <w:r w:rsidR="002452A0">
          <w:rPr>
            <w:noProof/>
            <w:webHidden/>
          </w:rPr>
          <w:fldChar w:fldCharType="separate"/>
        </w:r>
        <w:r w:rsidR="002452A0">
          <w:rPr>
            <w:noProof/>
            <w:webHidden/>
          </w:rPr>
          <w:t>24</w:t>
        </w:r>
        <w:r w:rsidR="002452A0">
          <w:rPr>
            <w:noProof/>
            <w:webHidden/>
          </w:rPr>
          <w:fldChar w:fldCharType="end"/>
        </w:r>
      </w:hyperlink>
    </w:p>
    <w:p w14:paraId="7B4D2D68" w14:textId="22C434FF" w:rsidR="002452A0" w:rsidRDefault="00F34B62">
      <w:pPr>
        <w:pStyle w:val="31"/>
        <w:rPr>
          <w:noProof/>
          <w:sz w:val="21"/>
          <w:szCs w:val="22"/>
        </w:rPr>
      </w:pPr>
      <w:hyperlink w:anchor="_Toc71364723" w:history="1">
        <w:r w:rsidR="002452A0" w:rsidRPr="000D3377">
          <w:rPr>
            <w:rStyle w:val="af0"/>
            <w:rFonts w:ascii="仿宋_GB2312" w:eastAsia="仿宋_GB2312" w:hAnsi="仿宋_GB2312"/>
            <w:noProof/>
          </w:rPr>
          <w:t>5． 测试数据管理</w:t>
        </w:r>
        <w:r w:rsidR="002452A0">
          <w:rPr>
            <w:noProof/>
            <w:webHidden/>
          </w:rPr>
          <w:tab/>
        </w:r>
        <w:r w:rsidR="002452A0">
          <w:rPr>
            <w:noProof/>
            <w:webHidden/>
          </w:rPr>
          <w:fldChar w:fldCharType="begin"/>
        </w:r>
        <w:r w:rsidR="002452A0">
          <w:rPr>
            <w:noProof/>
            <w:webHidden/>
          </w:rPr>
          <w:instrText xml:space="preserve"> PAGEREF _Toc71364723 \h </w:instrText>
        </w:r>
        <w:r w:rsidR="002452A0">
          <w:rPr>
            <w:noProof/>
            <w:webHidden/>
          </w:rPr>
        </w:r>
        <w:r w:rsidR="002452A0">
          <w:rPr>
            <w:noProof/>
            <w:webHidden/>
          </w:rPr>
          <w:fldChar w:fldCharType="separate"/>
        </w:r>
        <w:r w:rsidR="002452A0">
          <w:rPr>
            <w:noProof/>
            <w:webHidden/>
          </w:rPr>
          <w:t>25</w:t>
        </w:r>
        <w:r w:rsidR="002452A0">
          <w:rPr>
            <w:noProof/>
            <w:webHidden/>
          </w:rPr>
          <w:fldChar w:fldCharType="end"/>
        </w:r>
      </w:hyperlink>
    </w:p>
    <w:p w14:paraId="5AD3DAE7" w14:textId="2724581E" w:rsidR="002452A0" w:rsidRDefault="00F34B62">
      <w:pPr>
        <w:pStyle w:val="21"/>
        <w:tabs>
          <w:tab w:val="right" w:leader="dot" w:pos="8290"/>
        </w:tabs>
        <w:ind w:left="480"/>
        <w:rPr>
          <w:noProof/>
          <w:sz w:val="21"/>
          <w:szCs w:val="22"/>
        </w:rPr>
      </w:pPr>
      <w:hyperlink w:anchor="_Toc71364724" w:history="1">
        <w:r w:rsidR="002452A0" w:rsidRPr="000D3377">
          <w:rPr>
            <w:rStyle w:val="af0"/>
            <w:rFonts w:ascii="楷体" w:eastAsia="楷体" w:hAnsi="楷体"/>
            <w:noProof/>
          </w:rPr>
          <w:t>(五) 数据驱动测试</w:t>
        </w:r>
        <w:r w:rsidR="002452A0">
          <w:rPr>
            <w:noProof/>
            <w:webHidden/>
          </w:rPr>
          <w:tab/>
        </w:r>
        <w:r w:rsidR="002452A0">
          <w:rPr>
            <w:noProof/>
            <w:webHidden/>
          </w:rPr>
          <w:fldChar w:fldCharType="begin"/>
        </w:r>
        <w:r w:rsidR="002452A0">
          <w:rPr>
            <w:noProof/>
            <w:webHidden/>
          </w:rPr>
          <w:instrText xml:space="preserve"> PAGEREF _Toc71364724 \h </w:instrText>
        </w:r>
        <w:r w:rsidR="002452A0">
          <w:rPr>
            <w:noProof/>
            <w:webHidden/>
          </w:rPr>
        </w:r>
        <w:r w:rsidR="002452A0">
          <w:rPr>
            <w:noProof/>
            <w:webHidden/>
          </w:rPr>
          <w:fldChar w:fldCharType="separate"/>
        </w:r>
        <w:r w:rsidR="002452A0">
          <w:rPr>
            <w:noProof/>
            <w:webHidden/>
          </w:rPr>
          <w:t>26</w:t>
        </w:r>
        <w:r w:rsidR="002452A0">
          <w:rPr>
            <w:noProof/>
            <w:webHidden/>
          </w:rPr>
          <w:fldChar w:fldCharType="end"/>
        </w:r>
      </w:hyperlink>
    </w:p>
    <w:p w14:paraId="0C81ADF5" w14:textId="5BD88315" w:rsidR="002452A0" w:rsidRDefault="00F34B62">
      <w:pPr>
        <w:pStyle w:val="21"/>
        <w:tabs>
          <w:tab w:val="right" w:leader="dot" w:pos="8290"/>
        </w:tabs>
        <w:ind w:left="480"/>
        <w:rPr>
          <w:noProof/>
          <w:sz w:val="21"/>
          <w:szCs w:val="22"/>
        </w:rPr>
      </w:pPr>
      <w:hyperlink w:anchor="_Toc71364725" w:history="1">
        <w:r w:rsidR="002452A0" w:rsidRPr="000D3377">
          <w:rPr>
            <w:rStyle w:val="af0"/>
            <w:rFonts w:ascii="楷体" w:eastAsia="楷体" w:hAnsi="楷体"/>
            <w:noProof/>
          </w:rPr>
          <w:t>(六) 测试智能化</w:t>
        </w:r>
        <w:r w:rsidR="002452A0">
          <w:rPr>
            <w:noProof/>
            <w:webHidden/>
          </w:rPr>
          <w:tab/>
        </w:r>
        <w:r w:rsidR="002452A0">
          <w:rPr>
            <w:noProof/>
            <w:webHidden/>
          </w:rPr>
          <w:fldChar w:fldCharType="begin"/>
        </w:r>
        <w:r w:rsidR="002452A0">
          <w:rPr>
            <w:noProof/>
            <w:webHidden/>
          </w:rPr>
          <w:instrText xml:space="preserve"> PAGEREF _Toc71364725 \h </w:instrText>
        </w:r>
        <w:r w:rsidR="002452A0">
          <w:rPr>
            <w:noProof/>
            <w:webHidden/>
          </w:rPr>
        </w:r>
        <w:r w:rsidR="002452A0">
          <w:rPr>
            <w:noProof/>
            <w:webHidden/>
          </w:rPr>
          <w:fldChar w:fldCharType="separate"/>
        </w:r>
        <w:r w:rsidR="002452A0">
          <w:rPr>
            <w:noProof/>
            <w:webHidden/>
          </w:rPr>
          <w:t>28</w:t>
        </w:r>
        <w:r w:rsidR="002452A0">
          <w:rPr>
            <w:noProof/>
            <w:webHidden/>
          </w:rPr>
          <w:fldChar w:fldCharType="end"/>
        </w:r>
      </w:hyperlink>
    </w:p>
    <w:p w14:paraId="65FB41E7" w14:textId="644D3295" w:rsidR="002452A0" w:rsidRDefault="00F34B62">
      <w:pPr>
        <w:pStyle w:val="11"/>
        <w:rPr>
          <w:noProof/>
          <w:sz w:val="21"/>
          <w:szCs w:val="22"/>
        </w:rPr>
      </w:pPr>
      <w:hyperlink w:anchor="_Toc71364726" w:history="1">
        <w:r w:rsidR="002452A0" w:rsidRPr="000D3377">
          <w:rPr>
            <w:rStyle w:val="af0"/>
            <w:rFonts w:ascii="黑体" w:eastAsia="黑体" w:hAnsi="黑体"/>
            <w:noProof/>
          </w:rPr>
          <w:t>六、 云原生测试发展趋势</w:t>
        </w:r>
        <w:r w:rsidR="002452A0">
          <w:rPr>
            <w:noProof/>
            <w:webHidden/>
          </w:rPr>
          <w:tab/>
        </w:r>
        <w:r w:rsidR="002452A0">
          <w:rPr>
            <w:noProof/>
            <w:webHidden/>
          </w:rPr>
          <w:fldChar w:fldCharType="begin"/>
        </w:r>
        <w:r w:rsidR="002452A0">
          <w:rPr>
            <w:noProof/>
            <w:webHidden/>
          </w:rPr>
          <w:instrText xml:space="preserve"> PAGEREF _Toc71364726 \h </w:instrText>
        </w:r>
        <w:r w:rsidR="002452A0">
          <w:rPr>
            <w:noProof/>
            <w:webHidden/>
          </w:rPr>
        </w:r>
        <w:r w:rsidR="002452A0">
          <w:rPr>
            <w:noProof/>
            <w:webHidden/>
          </w:rPr>
          <w:fldChar w:fldCharType="separate"/>
        </w:r>
        <w:r w:rsidR="002452A0">
          <w:rPr>
            <w:noProof/>
            <w:webHidden/>
          </w:rPr>
          <w:t>34</w:t>
        </w:r>
        <w:r w:rsidR="002452A0">
          <w:rPr>
            <w:noProof/>
            <w:webHidden/>
          </w:rPr>
          <w:fldChar w:fldCharType="end"/>
        </w:r>
      </w:hyperlink>
    </w:p>
    <w:p w14:paraId="731C3A12" w14:textId="433F2B06" w:rsidR="002452A0" w:rsidRDefault="00F34B62">
      <w:pPr>
        <w:pStyle w:val="21"/>
        <w:tabs>
          <w:tab w:val="right" w:leader="dot" w:pos="8290"/>
        </w:tabs>
        <w:ind w:left="480"/>
        <w:rPr>
          <w:noProof/>
          <w:sz w:val="21"/>
          <w:szCs w:val="22"/>
        </w:rPr>
      </w:pPr>
      <w:hyperlink w:anchor="_Toc71364727" w:history="1">
        <w:r w:rsidR="002452A0" w:rsidRPr="000D3377">
          <w:rPr>
            <w:rStyle w:val="af0"/>
            <w:rFonts w:ascii="楷体" w:eastAsia="楷体" w:hAnsi="楷体"/>
            <w:noProof/>
          </w:rPr>
          <w:t>(一) 云原生时代测试角色的变化</w:t>
        </w:r>
        <w:r w:rsidR="002452A0">
          <w:rPr>
            <w:noProof/>
            <w:webHidden/>
          </w:rPr>
          <w:tab/>
        </w:r>
        <w:r w:rsidR="002452A0">
          <w:rPr>
            <w:noProof/>
            <w:webHidden/>
          </w:rPr>
          <w:fldChar w:fldCharType="begin"/>
        </w:r>
        <w:r w:rsidR="002452A0">
          <w:rPr>
            <w:noProof/>
            <w:webHidden/>
          </w:rPr>
          <w:instrText xml:space="preserve"> PAGEREF _Toc71364727 \h </w:instrText>
        </w:r>
        <w:r w:rsidR="002452A0">
          <w:rPr>
            <w:noProof/>
            <w:webHidden/>
          </w:rPr>
        </w:r>
        <w:r w:rsidR="002452A0">
          <w:rPr>
            <w:noProof/>
            <w:webHidden/>
          </w:rPr>
          <w:fldChar w:fldCharType="separate"/>
        </w:r>
        <w:r w:rsidR="002452A0">
          <w:rPr>
            <w:noProof/>
            <w:webHidden/>
          </w:rPr>
          <w:t>34</w:t>
        </w:r>
        <w:r w:rsidR="002452A0">
          <w:rPr>
            <w:noProof/>
            <w:webHidden/>
          </w:rPr>
          <w:fldChar w:fldCharType="end"/>
        </w:r>
      </w:hyperlink>
    </w:p>
    <w:p w14:paraId="1CECA7BF" w14:textId="5DCDDD9A" w:rsidR="002452A0" w:rsidRDefault="00F34B62">
      <w:pPr>
        <w:pStyle w:val="21"/>
        <w:tabs>
          <w:tab w:val="right" w:leader="dot" w:pos="8290"/>
        </w:tabs>
        <w:ind w:left="480"/>
        <w:rPr>
          <w:noProof/>
          <w:sz w:val="21"/>
          <w:szCs w:val="22"/>
        </w:rPr>
      </w:pPr>
      <w:hyperlink w:anchor="_Toc71364728" w:history="1">
        <w:r w:rsidR="002452A0" w:rsidRPr="000D3377">
          <w:rPr>
            <w:rStyle w:val="af0"/>
            <w:rFonts w:ascii="楷体" w:eastAsia="楷体" w:hAnsi="楷体"/>
            <w:noProof/>
          </w:rPr>
          <w:t>(二) 云原生测试对技术要求越来越强</w:t>
        </w:r>
        <w:r w:rsidR="002452A0">
          <w:rPr>
            <w:noProof/>
            <w:webHidden/>
          </w:rPr>
          <w:tab/>
        </w:r>
        <w:r w:rsidR="002452A0">
          <w:rPr>
            <w:noProof/>
            <w:webHidden/>
          </w:rPr>
          <w:fldChar w:fldCharType="begin"/>
        </w:r>
        <w:r w:rsidR="002452A0">
          <w:rPr>
            <w:noProof/>
            <w:webHidden/>
          </w:rPr>
          <w:instrText xml:space="preserve"> PAGEREF _Toc71364728 \h </w:instrText>
        </w:r>
        <w:r w:rsidR="002452A0">
          <w:rPr>
            <w:noProof/>
            <w:webHidden/>
          </w:rPr>
        </w:r>
        <w:r w:rsidR="002452A0">
          <w:rPr>
            <w:noProof/>
            <w:webHidden/>
          </w:rPr>
          <w:fldChar w:fldCharType="separate"/>
        </w:r>
        <w:r w:rsidR="002452A0">
          <w:rPr>
            <w:noProof/>
            <w:webHidden/>
          </w:rPr>
          <w:t>35</w:t>
        </w:r>
        <w:r w:rsidR="002452A0">
          <w:rPr>
            <w:noProof/>
            <w:webHidden/>
          </w:rPr>
          <w:fldChar w:fldCharType="end"/>
        </w:r>
      </w:hyperlink>
    </w:p>
    <w:p w14:paraId="3DEC10BF" w14:textId="62060475" w:rsidR="002452A0" w:rsidRDefault="00F34B62">
      <w:pPr>
        <w:pStyle w:val="21"/>
        <w:tabs>
          <w:tab w:val="right" w:leader="dot" w:pos="8290"/>
        </w:tabs>
        <w:ind w:left="480"/>
        <w:rPr>
          <w:noProof/>
          <w:sz w:val="21"/>
          <w:szCs w:val="22"/>
        </w:rPr>
      </w:pPr>
      <w:hyperlink w:anchor="_Toc71364729" w:history="1">
        <w:r w:rsidR="002452A0" w:rsidRPr="000D3377">
          <w:rPr>
            <w:rStyle w:val="af0"/>
            <w:rFonts w:ascii="楷体" w:eastAsia="楷体" w:hAnsi="楷体"/>
            <w:noProof/>
          </w:rPr>
          <w:t>(三) 云原生测试平台持续演进</w:t>
        </w:r>
        <w:r w:rsidR="002452A0">
          <w:rPr>
            <w:noProof/>
            <w:webHidden/>
          </w:rPr>
          <w:tab/>
        </w:r>
        <w:r w:rsidR="002452A0">
          <w:rPr>
            <w:noProof/>
            <w:webHidden/>
          </w:rPr>
          <w:fldChar w:fldCharType="begin"/>
        </w:r>
        <w:r w:rsidR="002452A0">
          <w:rPr>
            <w:noProof/>
            <w:webHidden/>
          </w:rPr>
          <w:instrText xml:space="preserve"> PAGEREF _Toc71364729 \h </w:instrText>
        </w:r>
        <w:r w:rsidR="002452A0">
          <w:rPr>
            <w:noProof/>
            <w:webHidden/>
          </w:rPr>
        </w:r>
        <w:r w:rsidR="002452A0">
          <w:rPr>
            <w:noProof/>
            <w:webHidden/>
          </w:rPr>
          <w:fldChar w:fldCharType="separate"/>
        </w:r>
        <w:r w:rsidR="002452A0">
          <w:rPr>
            <w:noProof/>
            <w:webHidden/>
          </w:rPr>
          <w:t>35</w:t>
        </w:r>
        <w:r w:rsidR="002452A0">
          <w:rPr>
            <w:noProof/>
            <w:webHidden/>
          </w:rPr>
          <w:fldChar w:fldCharType="end"/>
        </w:r>
      </w:hyperlink>
    </w:p>
    <w:p w14:paraId="244B385E" w14:textId="05872772" w:rsidR="002452A0" w:rsidRDefault="00F34B62">
      <w:pPr>
        <w:pStyle w:val="11"/>
        <w:rPr>
          <w:noProof/>
          <w:sz w:val="21"/>
          <w:szCs w:val="22"/>
        </w:rPr>
      </w:pPr>
      <w:hyperlink w:anchor="_Toc71364730" w:history="1">
        <w:r w:rsidR="002452A0" w:rsidRPr="000D3377">
          <w:rPr>
            <w:rStyle w:val="af0"/>
            <w:rFonts w:ascii="黑体" w:eastAsia="黑体" w:hAnsi="黑体"/>
            <w:noProof/>
          </w:rPr>
          <w:t>附录 云原生测试最佳实践案例</w:t>
        </w:r>
        <w:r w:rsidR="002452A0">
          <w:rPr>
            <w:noProof/>
            <w:webHidden/>
          </w:rPr>
          <w:tab/>
        </w:r>
        <w:r w:rsidR="002452A0">
          <w:rPr>
            <w:noProof/>
            <w:webHidden/>
          </w:rPr>
          <w:fldChar w:fldCharType="begin"/>
        </w:r>
        <w:r w:rsidR="002452A0">
          <w:rPr>
            <w:noProof/>
            <w:webHidden/>
          </w:rPr>
          <w:instrText xml:space="preserve"> PAGEREF _Toc71364730 \h </w:instrText>
        </w:r>
        <w:r w:rsidR="002452A0">
          <w:rPr>
            <w:noProof/>
            <w:webHidden/>
          </w:rPr>
        </w:r>
        <w:r w:rsidR="002452A0">
          <w:rPr>
            <w:noProof/>
            <w:webHidden/>
          </w:rPr>
          <w:fldChar w:fldCharType="separate"/>
        </w:r>
        <w:r w:rsidR="002452A0">
          <w:rPr>
            <w:noProof/>
            <w:webHidden/>
          </w:rPr>
          <w:t>36</w:t>
        </w:r>
        <w:r w:rsidR="002452A0">
          <w:rPr>
            <w:noProof/>
            <w:webHidden/>
          </w:rPr>
          <w:fldChar w:fldCharType="end"/>
        </w:r>
      </w:hyperlink>
    </w:p>
    <w:p w14:paraId="74BE44D6" w14:textId="151028D4" w:rsidR="002452A0" w:rsidRDefault="00F34B62">
      <w:pPr>
        <w:pStyle w:val="21"/>
        <w:tabs>
          <w:tab w:val="right" w:leader="dot" w:pos="8290"/>
        </w:tabs>
        <w:ind w:left="480"/>
        <w:rPr>
          <w:noProof/>
          <w:sz w:val="21"/>
          <w:szCs w:val="22"/>
        </w:rPr>
      </w:pPr>
      <w:hyperlink w:anchor="_Toc71364731" w:history="1">
        <w:r w:rsidR="002452A0" w:rsidRPr="000D3377">
          <w:rPr>
            <w:rStyle w:val="af0"/>
            <w:rFonts w:ascii="楷体" w:eastAsia="楷体" w:hAnsi="楷体"/>
            <w:noProof/>
          </w:rPr>
          <w:t>(一) *****</w:t>
        </w:r>
        <w:r w:rsidR="002452A0">
          <w:rPr>
            <w:noProof/>
            <w:webHidden/>
          </w:rPr>
          <w:tab/>
        </w:r>
        <w:r w:rsidR="002452A0">
          <w:rPr>
            <w:noProof/>
            <w:webHidden/>
          </w:rPr>
          <w:fldChar w:fldCharType="begin"/>
        </w:r>
        <w:r w:rsidR="002452A0">
          <w:rPr>
            <w:noProof/>
            <w:webHidden/>
          </w:rPr>
          <w:instrText xml:space="preserve"> PAGEREF _Toc71364731 \h </w:instrText>
        </w:r>
        <w:r w:rsidR="002452A0">
          <w:rPr>
            <w:noProof/>
            <w:webHidden/>
          </w:rPr>
        </w:r>
        <w:r w:rsidR="002452A0">
          <w:rPr>
            <w:noProof/>
            <w:webHidden/>
          </w:rPr>
          <w:fldChar w:fldCharType="separate"/>
        </w:r>
        <w:r w:rsidR="002452A0">
          <w:rPr>
            <w:noProof/>
            <w:webHidden/>
          </w:rPr>
          <w:t>36</w:t>
        </w:r>
        <w:r w:rsidR="002452A0">
          <w:rPr>
            <w:noProof/>
            <w:webHidden/>
          </w:rPr>
          <w:fldChar w:fldCharType="end"/>
        </w:r>
      </w:hyperlink>
    </w:p>
    <w:p w14:paraId="4263CC04" w14:textId="2E8E12CF" w:rsidR="002452A0" w:rsidRDefault="00F34B62">
      <w:pPr>
        <w:pStyle w:val="21"/>
        <w:tabs>
          <w:tab w:val="right" w:leader="dot" w:pos="8290"/>
        </w:tabs>
        <w:ind w:left="480"/>
        <w:rPr>
          <w:noProof/>
          <w:sz w:val="21"/>
          <w:szCs w:val="22"/>
        </w:rPr>
      </w:pPr>
      <w:hyperlink w:anchor="_Toc71364732" w:history="1">
        <w:r w:rsidR="002452A0" w:rsidRPr="000D3377">
          <w:rPr>
            <w:rStyle w:val="af0"/>
            <w:rFonts w:ascii="楷体" w:eastAsia="楷体" w:hAnsi="楷体"/>
            <w:noProof/>
          </w:rPr>
          <w:t>(二) *****</w:t>
        </w:r>
        <w:r w:rsidR="002452A0">
          <w:rPr>
            <w:noProof/>
            <w:webHidden/>
          </w:rPr>
          <w:tab/>
        </w:r>
        <w:r w:rsidR="002452A0">
          <w:rPr>
            <w:noProof/>
            <w:webHidden/>
          </w:rPr>
          <w:fldChar w:fldCharType="begin"/>
        </w:r>
        <w:r w:rsidR="002452A0">
          <w:rPr>
            <w:noProof/>
            <w:webHidden/>
          </w:rPr>
          <w:instrText xml:space="preserve"> PAGEREF _Toc71364732 \h </w:instrText>
        </w:r>
        <w:r w:rsidR="002452A0">
          <w:rPr>
            <w:noProof/>
            <w:webHidden/>
          </w:rPr>
        </w:r>
        <w:r w:rsidR="002452A0">
          <w:rPr>
            <w:noProof/>
            <w:webHidden/>
          </w:rPr>
          <w:fldChar w:fldCharType="separate"/>
        </w:r>
        <w:r w:rsidR="002452A0">
          <w:rPr>
            <w:noProof/>
            <w:webHidden/>
          </w:rPr>
          <w:t>36</w:t>
        </w:r>
        <w:r w:rsidR="002452A0">
          <w:rPr>
            <w:noProof/>
            <w:webHidden/>
          </w:rPr>
          <w:fldChar w:fldCharType="end"/>
        </w:r>
      </w:hyperlink>
    </w:p>
    <w:p w14:paraId="09967C1D" w14:textId="525A7AD2" w:rsidR="002452A0" w:rsidRDefault="00F34B62">
      <w:pPr>
        <w:pStyle w:val="21"/>
        <w:tabs>
          <w:tab w:val="right" w:leader="dot" w:pos="8290"/>
        </w:tabs>
        <w:ind w:left="480"/>
        <w:rPr>
          <w:noProof/>
          <w:sz w:val="21"/>
          <w:szCs w:val="22"/>
        </w:rPr>
      </w:pPr>
      <w:hyperlink w:anchor="_Toc71364733" w:history="1">
        <w:r w:rsidR="002452A0" w:rsidRPr="000D3377">
          <w:rPr>
            <w:rStyle w:val="af0"/>
            <w:rFonts w:ascii="楷体" w:eastAsia="楷体" w:hAnsi="楷体"/>
            <w:noProof/>
          </w:rPr>
          <w:t>(三) *****</w:t>
        </w:r>
        <w:r w:rsidR="002452A0">
          <w:rPr>
            <w:noProof/>
            <w:webHidden/>
          </w:rPr>
          <w:tab/>
        </w:r>
        <w:r w:rsidR="002452A0">
          <w:rPr>
            <w:noProof/>
            <w:webHidden/>
          </w:rPr>
          <w:fldChar w:fldCharType="begin"/>
        </w:r>
        <w:r w:rsidR="002452A0">
          <w:rPr>
            <w:noProof/>
            <w:webHidden/>
          </w:rPr>
          <w:instrText xml:space="preserve"> PAGEREF _Toc71364733 \h </w:instrText>
        </w:r>
        <w:r w:rsidR="002452A0">
          <w:rPr>
            <w:noProof/>
            <w:webHidden/>
          </w:rPr>
        </w:r>
        <w:r w:rsidR="002452A0">
          <w:rPr>
            <w:noProof/>
            <w:webHidden/>
          </w:rPr>
          <w:fldChar w:fldCharType="separate"/>
        </w:r>
        <w:r w:rsidR="002452A0">
          <w:rPr>
            <w:noProof/>
            <w:webHidden/>
          </w:rPr>
          <w:t>36</w:t>
        </w:r>
        <w:r w:rsidR="002452A0">
          <w:rPr>
            <w:noProof/>
            <w:webHidden/>
          </w:rPr>
          <w:fldChar w:fldCharType="end"/>
        </w:r>
      </w:hyperlink>
    </w:p>
    <w:p w14:paraId="06A6FC33" w14:textId="77777777" w:rsidR="00874950" w:rsidRDefault="00D77F37">
      <w:pPr>
        <w:widowControl/>
        <w:spacing w:beforeLines="100" w:before="423" w:afterLines="100" w:after="423"/>
        <w:jc w:val="left"/>
        <w:rPr>
          <w:rFonts w:ascii="宋体" w:eastAsia="宋体" w:hAnsi="宋体" w:cs="宋体"/>
          <w:color w:val="404040"/>
          <w:spacing w:val="2"/>
          <w:kern w:val="0"/>
          <w:sz w:val="23"/>
          <w:szCs w:val="23"/>
        </w:rPr>
        <w:sectPr w:rsidR="00874950">
          <w:footerReference w:type="default" r:id="rId9"/>
          <w:pgSz w:w="11900" w:h="16840"/>
          <w:pgMar w:top="1440" w:right="1800" w:bottom="1440" w:left="1800" w:header="851" w:footer="992" w:gutter="0"/>
          <w:pgNumType w:start="1"/>
          <w:cols w:space="425"/>
          <w:docGrid w:type="lines" w:linePitch="423"/>
        </w:sectPr>
      </w:pPr>
      <w:r>
        <w:rPr>
          <w:rFonts w:ascii="宋体" w:eastAsia="宋体" w:hAnsi="宋体" w:cs="宋体"/>
          <w:color w:val="404040"/>
          <w:spacing w:val="2"/>
          <w:kern w:val="0"/>
          <w:sz w:val="23"/>
          <w:szCs w:val="23"/>
        </w:rPr>
        <w:fldChar w:fldCharType="end"/>
      </w:r>
    </w:p>
    <w:p w14:paraId="4F25ECFE" w14:textId="77777777" w:rsidR="00874950" w:rsidRDefault="00D77F37">
      <w:pPr>
        <w:pStyle w:val="1"/>
        <w:rPr>
          <w:rFonts w:ascii="黑体" w:eastAsia="黑体" w:hAnsi="黑体"/>
          <w:color w:val="404040"/>
          <w:spacing w:val="2"/>
          <w:kern w:val="0"/>
          <w:sz w:val="30"/>
          <w:szCs w:val="30"/>
        </w:rPr>
      </w:pPr>
      <w:bookmarkStart w:id="10" w:name="_Toc71364689"/>
      <w:r>
        <w:rPr>
          <w:rFonts w:ascii="黑体" w:eastAsia="黑体" w:hAnsi="黑体" w:hint="eastAsia"/>
          <w:sz w:val="30"/>
          <w:szCs w:val="30"/>
        </w:rPr>
        <w:lastRenderedPageBreak/>
        <w:t>一、 软件</w:t>
      </w:r>
      <w:r w:rsidRPr="001E377B">
        <w:rPr>
          <w:rFonts w:ascii="黑体" w:eastAsia="黑体" w:hAnsi="黑体" w:hint="eastAsia"/>
          <w:sz w:val="30"/>
          <w:szCs w:val="30"/>
        </w:rPr>
        <w:t>测试发展历程</w:t>
      </w:r>
      <w:bookmarkEnd w:id="10"/>
    </w:p>
    <w:p w14:paraId="00A41008" w14:textId="77777777" w:rsidR="00874950" w:rsidRDefault="00D77F37">
      <w:pPr>
        <w:pStyle w:val="2"/>
        <w:rPr>
          <w:rFonts w:ascii="楷体" w:eastAsia="楷体" w:hAnsi="楷体"/>
          <w:sz w:val="30"/>
          <w:szCs w:val="30"/>
        </w:rPr>
      </w:pPr>
      <w:bookmarkStart w:id="11" w:name="_Toc71364690"/>
      <w:r>
        <w:rPr>
          <w:rFonts w:ascii="楷体" w:eastAsia="楷体" w:hAnsi="楷体" w:hint="eastAsia"/>
          <w:sz w:val="30"/>
          <w:szCs w:val="30"/>
        </w:rPr>
        <w:t>(一)</w:t>
      </w:r>
      <w:r>
        <w:rPr>
          <w:rFonts w:ascii="楷体" w:eastAsia="楷体" w:hAnsi="楷体"/>
          <w:sz w:val="30"/>
          <w:szCs w:val="30"/>
        </w:rPr>
        <w:t xml:space="preserve"> </w:t>
      </w:r>
      <w:r>
        <w:rPr>
          <w:rFonts w:ascii="楷体" w:eastAsia="楷体" w:hAnsi="楷体" w:hint="eastAsia"/>
          <w:sz w:val="30"/>
          <w:szCs w:val="30"/>
        </w:rPr>
        <w:t>传统时代的测试</w:t>
      </w:r>
      <w:bookmarkEnd w:id="11"/>
    </w:p>
    <w:p w14:paraId="3107AEAA"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测试行业从诞生之日起，就围绕质量管控制定了大量的</w:t>
      </w:r>
      <w:r>
        <w:rPr>
          <w:rFonts w:ascii="仿宋_GB2312" w:eastAsia="仿宋_GB2312" w:hAnsi="仿宋_GB2312" w:hint="eastAsia"/>
          <w:color w:val="000000"/>
          <w:sz w:val="28"/>
          <w:szCs w:val="28"/>
        </w:rPr>
        <w:t>方法</w:t>
      </w:r>
      <w:r>
        <w:rPr>
          <w:rFonts w:ascii="仿宋_GB2312" w:eastAsia="仿宋_GB2312" w:hAnsi="仿宋_GB2312"/>
          <w:color w:val="000000"/>
          <w:sz w:val="28"/>
          <w:szCs w:val="28"/>
        </w:rPr>
        <w:t>、标准。比如ISO9000</w:t>
      </w:r>
      <w:r>
        <w:rPr>
          <w:rFonts w:ascii="仿宋_GB2312" w:eastAsia="仿宋_GB2312" w:hAnsi="仿宋_GB2312" w:hint="eastAsia"/>
          <w:color w:val="000000"/>
          <w:sz w:val="28"/>
          <w:szCs w:val="28"/>
        </w:rPr>
        <w:t>质量系列标准</w:t>
      </w:r>
      <w:r>
        <w:rPr>
          <w:rFonts w:ascii="仿宋_GB2312" w:eastAsia="仿宋_GB2312" w:hAnsi="仿宋_GB2312"/>
          <w:color w:val="000000"/>
          <w:sz w:val="28"/>
          <w:szCs w:val="28"/>
        </w:rPr>
        <w:t>，CMMI</w:t>
      </w:r>
      <w:r>
        <w:rPr>
          <w:rFonts w:ascii="仿宋_GB2312" w:eastAsia="仿宋_GB2312" w:hAnsi="仿宋_GB2312" w:hint="eastAsia"/>
          <w:color w:val="000000"/>
          <w:sz w:val="28"/>
          <w:szCs w:val="28"/>
        </w:rPr>
        <w:t>软件</w:t>
      </w:r>
      <w:r>
        <w:rPr>
          <w:rFonts w:ascii="仿宋_GB2312" w:eastAsia="仿宋_GB2312" w:hAnsi="仿宋_GB2312"/>
          <w:color w:val="000000"/>
          <w:sz w:val="28"/>
          <w:szCs w:val="28"/>
        </w:rPr>
        <w:t>能力成熟</w:t>
      </w:r>
      <w:r>
        <w:rPr>
          <w:rFonts w:ascii="仿宋_GB2312" w:eastAsia="仿宋_GB2312" w:hAnsi="仿宋_GB2312" w:hint="eastAsia"/>
          <w:color w:val="000000"/>
          <w:sz w:val="28"/>
          <w:szCs w:val="28"/>
        </w:rPr>
        <w:t>度</w:t>
      </w:r>
      <w:r>
        <w:rPr>
          <w:rFonts w:ascii="仿宋_GB2312" w:eastAsia="仿宋_GB2312" w:hAnsi="仿宋_GB2312"/>
          <w:color w:val="000000"/>
          <w:sz w:val="28"/>
          <w:szCs w:val="28"/>
        </w:rPr>
        <w:t>模型</w:t>
      </w:r>
      <w:r>
        <w:rPr>
          <w:rFonts w:ascii="仿宋_GB2312" w:eastAsia="仿宋_GB2312" w:hAnsi="仿宋_GB2312" w:hint="eastAsia"/>
          <w:color w:val="000000"/>
          <w:sz w:val="28"/>
          <w:szCs w:val="28"/>
        </w:rPr>
        <w:t>集成</w:t>
      </w:r>
      <w:r>
        <w:rPr>
          <w:rFonts w:ascii="仿宋_GB2312" w:eastAsia="仿宋_GB2312" w:hAnsi="仿宋_GB2312"/>
          <w:color w:val="000000"/>
          <w:sz w:val="28"/>
          <w:szCs w:val="28"/>
        </w:rPr>
        <w:t>，六西格玛（Six Sigma）管理法等</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而测试的分类也细分出了自动化测试、安全测试、性能测试、兼容性测试等类型，此时的测试验证，更像是一个验收环节，所有的测试活动目的都是为产品的质量</w:t>
      </w:r>
      <w:r>
        <w:rPr>
          <w:rFonts w:ascii="仿宋_GB2312" w:eastAsia="仿宋_GB2312" w:hAnsi="仿宋_GB2312" w:hint="eastAsia"/>
          <w:color w:val="000000"/>
          <w:sz w:val="28"/>
          <w:szCs w:val="28"/>
        </w:rPr>
        <w:t>作保证</w:t>
      </w:r>
      <w:r>
        <w:rPr>
          <w:rFonts w:ascii="仿宋_GB2312" w:eastAsia="仿宋_GB2312" w:hAnsi="仿宋_GB2312"/>
          <w:color w:val="000000"/>
          <w:sz w:val="28"/>
          <w:szCs w:val="28"/>
        </w:rPr>
        <w:t>，避免经过测试验收后仍然有</w:t>
      </w:r>
      <w:r>
        <w:rPr>
          <w:rFonts w:ascii="仿宋_GB2312" w:eastAsia="仿宋_GB2312" w:hAnsi="仿宋_GB2312" w:hint="eastAsia"/>
          <w:color w:val="000000"/>
          <w:sz w:val="28"/>
          <w:szCs w:val="28"/>
        </w:rPr>
        <w:t>漏洞或缺陷</w:t>
      </w:r>
      <w:r>
        <w:rPr>
          <w:rFonts w:ascii="仿宋_GB2312" w:eastAsia="仿宋_GB2312" w:hAnsi="仿宋_GB2312"/>
          <w:color w:val="000000"/>
          <w:sz w:val="28"/>
          <w:szCs w:val="28"/>
        </w:rPr>
        <w:t>出现在客户现场。传统时代，研发测试比、测试遗漏率、产品迭代周期</w:t>
      </w:r>
      <w:r>
        <w:rPr>
          <w:rFonts w:ascii="仿宋_GB2312" w:eastAsia="仿宋_GB2312" w:hAnsi="仿宋_GB2312" w:hint="eastAsia"/>
          <w:color w:val="000000"/>
          <w:sz w:val="28"/>
          <w:szCs w:val="28"/>
        </w:rPr>
        <w:t>等</w:t>
      </w:r>
      <w:r>
        <w:rPr>
          <w:rFonts w:ascii="仿宋_GB2312" w:eastAsia="仿宋_GB2312" w:hAnsi="仿宋_GB2312"/>
          <w:color w:val="000000"/>
          <w:sz w:val="28"/>
          <w:szCs w:val="28"/>
        </w:rPr>
        <w:t>指标，就是用来考察测试团队的质量和效率的。传统时代的软件研发</w:t>
      </w:r>
      <w:r>
        <w:rPr>
          <w:rFonts w:ascii="仿宋_GB2312" w:eastAsia="仿宋_GB2312" w:hAnsi="仿宋_GB2312" w:hint="eastAsia"/>
          <w:color w:val="000000"/>
          <w:sz w:val="28"/>
          <w:szCs w:val="28"/>
        </w:rPr>
        <w:t>注</w:t>
      </w:r>
      <w:r>
        <w:rPr>
          <w:rFonts w:ascii="仿宋_GB2312" w:eastAsia="仿宋_GB2312" w:hAnsi="仿宋_GB2312"/>
          <w:color w:val="000000"/>
          <w:sz w:val="28"/>
          <w:szCs w:val="28"/>
        </w:rPr>
        <w:t>重流程保障，通常采用瀑布模型来进行软件研发</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在瀑布模型的约束下，</w:t>
      </w:r>
      <w:r>
        <w:rPr>
          <w:rFonts w:ascii="仿宋_GB2312" w:eastAsia="仿宋_GB2312" w:hAnsi="仿宋_GB2312" w:hint="eastAsia"/>
          <w:color w:val="000000"/>
          <w:sz w:val="28"/>
          <w:szCs w:val="28"/>
        </w:rPr>
        <w:t>需求分析</w:t>
      </w:r>
      <w:r>
        <w:rPr>
          <w:rFonts w:ascii="仿宋_GB2312" w:eastAsia="仿宋_GB2312" w:hAnsi="仿宋_GB2312"/>
          <w:color w:val="000000"/>
          <w:sz w:val="28"/>
          <w:szCs w:val="28"/>
        </w:rPr>
        <w:t>、</w:t>
      </w:r>
      <w:r>
        <w:rPr>
          <w:rFonts w:ascii="仿宋_GB2312" w:eastAsia="仿宋_GB2312" w:hAnsi="仿宋_GB2312" w:hint="eastAsia"/>
          <w:color w:val="000000"/>
          <w:sz w:val="28"/>
          <w:szCs w:val="28"/>
        </w:rPr>
        <w:t>产品设计、</w:t>
      </w:r>
      <w:r>
        <w:rPr>
          <w:rFonts w:ascii="仿宋_GB2312" w:eastAsia="仿宋_GB2312" w:hAnsi="仿宋_GB2312"/>
          <w:color w:val="000000"/>
          <w:sz w:val="28"/>
          <w:szCs w:val="28"/>
        </w:rPr>
        <w:t>研发、测试分工明确，各司其职，每个环节都有相应的交付物作为下一环节的输入，最终通过测试验收，发版交付</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整个过程中，测试验收的速度是缓慢的。测试</w:t>
      </w:r>
      <w:r>
        <w:rPr>
          <w:rFonts w:ascii="仿宋_GB2312" w:eastAsia="仿宋_GB2312" w:hAnsi="仿宋_GB2312" w:hint="eastAsia"/>
          <w:color w:val="000000"/>
          <w:sz w:val="28"/>
          <w:szCs w:val="28"/>
        </w:rPr>
        <w:t>人员</w:t>
      </w:r>
      <w:r>
        <w:rPr>
          <w:rFonts w:ascii="仿宋_GB2312" w:eastAsia="仿宋_GB2312" w:hAnsi="仿宋_GB2312"/>
          <w:color w:val="000000"/>
          <w:sz w:val="28"/>
          <w:szCs w:val="28"/>
        </w:rPr>
        <w:t>除了要做浏览器的自动化，还要面对MFC、Delphi、Java Swing</w:t>
      </w:r>
      <w:r>
        <w:rPr>
          <w:rFonts w:ascii="仿宋_GB2312" w:eastAsia="仿宋_GB2312" w:hAnsi="仿宋_GB2312" w:hint="eastAsia"/>
          <w:color w:val="000000"/>
          <w:sz w:val="28"/>
          <w:szCs w:val="28"/>
        </w:rPr>
        <w:t>等</w:t>
      </w:r>
      <w:r>
        <w:rPr>
          <w:rFonts w:ascii="仿宋_GB2312" w:eastAsia="仿宋_GB2312" w:hAnsi="仿宋_GB2312"/>
          <w:color w:val="000000"/>
          <w:sz w:val="28"/>
          <w:szCs w:val="28"/>
        </w:rPr>
        <w:t>图形界面，这些自动化测试工具的维护成本也非常高，很难</w:t>
      </w:r>
      <w:r>
        <w:rPr>
          <w:rFonts w:ascii="仿宋_GB2312" w:eastAsia="仿宋_GB2312" w:hAnsi="仿宋_GB2312" w:hint="eastAsia"/>
          <w:color w:val="000000"/>
          <w:sz w:val="28"/>
          <w:szCs w:val="28"/>
        </w:rPr>
        <w:t>用</w:t>
      </w:r>
      <w:r>
        <w:rPr>
          <w:rFonts w:ascii="仿宋_GB2312" w:eastAsia="仿宋_GB2312" w:hAnsi="仿宋_GB2312"/>
          <w:color w:val="000000"/>
          <w:sz w:val="28"/>
          <w:szCs w:val="28"/>
        </w:rPr>
        <w:t>一个测试软件解决行业内大部分问题。在传统时代，整个软件行业束缚在瀑布模型中的测试环境，没有突破性进展。</w:t>
      </w:r>
    </w:p>
    <w:p w14:paraId="25528A96" w14:textId="77777777" w:rsidR="00874950" w:rsidRDefault="00D77F37">
      <w:pPr>
        <w:pStyle w:val="2"/>
        <w:rPr>
          <w:rFonts w:ascii="楷体" w:eastAsia="楷体" w:hAnsi="楷体"/>
          <w:sz w:val="30"/>
          <w:szCs w:val="30"/>
        </w:rPr>
      </w:pPr>
      <w:bookmarkStart w:id="12" w:name="_Toc57924455"/>
      <w:bookmarkStart w:id="13" w:name="_Toc71364691"/>
      <w:r>
        <w:rPr>
          <w:rFonts w:ascii="楷体" w:eastAsia="楷体" w:hAnsi="楷体" w:hint="eastAsia"/>
          <w:sz w:val="30"/>
          <w:szCs w:val="30"/>
        </w:rPr>
        <w:t>(二)</w:t>
      </w:r>
      <w:r>
        <w:rPr>
          <w:rFonts w:ascii="楷体" w:eastAsia="楷体" w:hAnsi="楷体"/>
          <w:sz w:val="30"/>
          <w:szCs w:val="30"/>
        </w:rPr>
        <w:t xml:space="preserve"> 互联网时代的测试</w:t>
      </w:r>
      <w:bookmarkEnd w:id="12"/>
      <w:bookmarkEnd w:id="13"/>
    </w:p>
    <w:p w14:paraId="6A9B52C7"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随着互联网技术的兴起，中心化、服务化的软件形态渐渐成为主流，互联网公司的测试</w:t>
      </w:r>
      <w:r>
        <w:rPr>
          <w:rFonts w:ascii="仿宋_GB2312" w:eastAsia="仿宋_GB2312" w:hAnsi="仿宋_GB2312" w:hint="eastAsia"/>
          <w:color w:val="000000"/>
          <w:sz w:val="28"/>
          <w:szCs w:val="28"/>
        </w:rPr>
        <w:t>人员</w:t>
      </w:r>
      <w:r>
        <w:rPr>
          <w:rFonts w:ascii="仿宋_GB2312" w:eastAsia="仿宋_GB2312" w:hAnsi="仿宋_GB2312"/>
          <w:color w:val="000000"/>
          <w:sz w:val="28"/>
          <w:szCs w:val="28"/>
        </w:rPr>
        <w:t>成</w:t>
      </w:r>
      <w:r>
        <w:rPr>
          <w:rFonts w:ascii="仿宋_GB2312" w:eastAsia="仿宋_GB2312" w:hAnsi="仿宋_GB2312" w:hint="eastAsia"/>
          <w:color w:val="000000"/>
          <w:sz w:val="28"/>
          <w:szCs w:val="28"/>
        </w:rPr>
        <w:t>为</w:t>
      </w:r>
      <w:r>
        <w:rPr>
          <w:rFonts w:ascii="仿宋_GB2312" w:eastAsia="仿宋_GB2312" w:hAnsi="仿宋_GB2312"/>
          <w:color w:val="000000"/>
          <w:sz w:val="28"/>
          <w:szCs w:val="28"/>
        </w:rPr>
        <w:t>了第一批受益者，由于网站随时</w:t>
      </w:r>
      <w:r>
        <w:rPr>
          <w:rFonts w:ascii="仿宋_GB2312" w:eastAsia="仿宋_GB2312" w:hAnsi="仿宋_GB2312"/>
          <w:color w:val="000000"/>
          <w:sz w:val="28"/>
          <w:szCs w:val="28"/>
        </w:rPr>
        <w:lastRenderedPageBreak/>
        <w:t>处于运维人员的管控中，因此发布的版本存在缺陷时，运维人员可以快速</w:t>
      </w:r>
      <w:r>
        <w:rPr>
          <w:rFonts w:ascii="仿宋_GB2312" w:eastAsia="仿宋_GB2312" w:hAnsi="仿宋_GB2312" w:hint="eastAsia"/>
          <w:color w:val="000000"/>
          <w:sz w:val="28"/>
          <w:szCs w:val="28"/>
        </w:rPr>
        <w:t>地</w:t>
      </w:r>
      <w:r>
        <w:rPr>
          <w:rFonts w:ascii="仿宋_GB2312" w:eastAsia="仿宋_GB2312" w:hAnsi="仿宋_GB2312"/>
          <w:color w:val="000000"/>
          <w:sz w:val="28"/>
          <w:szCs w:val="28"/>
        </w:rPr>
        <w:t>通过在线回滚、在线隔离</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甚至是在线修复来解决问题，在线模式大大提升了生产效率。一夜之间，敏捷研发模式颠覆了传统的瀑布模式，成为主流。通过去掉</w:t>
      </w:r>
      <w:r>
        <w:rPr>
          <w:rFonts w:ascii="仿宋_GB2312" w:eastAsia="仿宋_GB2312" w:hAnsi="仿宋_GB2312" w:hint="eastAsia"/>
          <w:color w:val="000000"/>
          <w:sz w:val="28"/>
          <w:szCs w:val="28"/>
        </w:rPr>
        <w:t>需求分析</w:t>
      </w:r>
      <w:r>
        <w:rPr>
          <w:rFonts w:ascii="仿宋_GB2312" w:eastAsia="仿宋_GB2312" w:hAnsi="仿宋_GB2312"/>
          <w:color w:val="000000"/>
          <w:sz w:val="28"/>
          <w:szCs w:val="28"/>
        </w:rPr>
        <w:t>角色、弱化研发和测试角色、简化流程等操作，大大加快了产品的迭代速度。在这个时代，企业纷纷设立“测试开发工程师”，“测试也要具备研发能力”被更多公司所推崇，“TDD——测试驱动研发”</w:t>
      </w:r>
      <w:r>
        <w:rPr>
          <w:rFonts w:ascii="仿宋_GB2312" w:eastAsia="仿宋_GB2312" w:hAnsi="仿宋_GB2312" w:hint="eastAsia"/>
          <w:color w:val="000000"/>
          <w:sz w:val="28"/>
          <w:szCs w:val="28"/>
        </w:rPr>
        <w:t>一</w:t>
      </w:r>
      <w:r>
        <w:rPr>
          <w:rFonts w:ascii="仿宋_GB2312" w:eastAsia="仿宋_GB2312" w:hAnsi="仿宋_GB2312"/>
          <w:color w:val="000000"/>
          <w:sz w:val="28"/>
          <w:szCs w:val="28"/>
        </w:rPr>
        <w:t>词也被广泛使用</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基于敏捷研发的流程</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持续集成（Continuous Integration, CI）逐渐成为一种标准，软件的版本管理不再成为一个强制条件，基于主干的持续发布能力成为了验证产品成熟度的标准。由于浏览器成为主流，这个时期的测试领域工作范围不再局限于瀑布模式的测试模块，</w:t>
      </w:r>
      <w:r>
        <w:rPr>
          <w:rFonts w:ascii="仿宋_GB2312" w:eastAsia="仿宋_GB2312" w:hAnsi="仿宋_GB2312" w:hint="eastAsia"/>
          <w:color w:val="000000"/>
          <w:sz w:val="28"/>
          <w:szCs w:val="28"/>
        </w:rPr>
        <w:t>并且</w:t>
      </w:r>
      <w:r>
        <w:rPr>
          <w:rFonts w:ascii="仿宋_GB2312" w:eastAsia="仿宋_GB2312" w:hAnsi="仿宋_GB2312"/>
          <w:color w:val="000000"/>
          <w:sz w:val="28"/>
          <w:szCs w:val="28"/>
        </w:rPr>
        <w:t>测试</w:t>
      </w:r>
      <w:r>
        <w:rPr>
          <w:rFonts w:ascii="仿宋_GB2312" w:eastAsia="仿宋_GB2312" w:hAnsi="仿宋_GB2312" w:hint="eastAsia"/>
          <w:color w:val="000000"/>
          <w:sz w:val="28"/>
          <w:szCs w:val="28"/>
        </w:rPr>
        <w:t>人员</w:t>
      </w:r>
      <w:r>
        <w:rPr>
          <w:rFonts w:ascii="仿宋_GB2312" w:eastAsia="仿宋_GB2312" w:hAnsi="仿宋_GB2312"/>
          <w:color w:val="000000"/>
          <w:sz w:val="28"/>
          <w:szCs w:val="28"/>
        </w:rPr>
        <w:t>有了很强的研发能力</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测试领域进入了一个百花齐放的时代</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Web自动化、A/B</w:t>
      </w:r>
      <w:r>
        <w:rPr>
          <w:rFonts w:ascii="仿宋_GB2312" w:eastAsia="仿宋_GB2312" w:hAnsi="仿宋_GB2312" w:hint="eastAsia"/>
          <w:color w:val="000000"/>
          <w:sz w:val="28"/>
          <w:szCs w:val="28"/>
        </w:rPr>
        <w:t>测试</w:t>
      </w:r>
      <w:r>
        <w:rPr>
          <w:rFonts w:ascii="仿宋_GB2312" w:eastAsia="仿宋_GB2312" w:hAnsi="仿宋_GB2312"/>
          <w:color w:val="000000"/>
          <w:sz w:val="28"/>
          <w:szCs w:val="28"/>
        </w:rPr>
        <w:t>、</w:t>
      </w:r>
      <w:r>
        <w:rPr>
          <w:rFonts w:ascii="仿宋_GB2312" w:eastAsia="仿宋_GB2312" w:hAnsi="仿宋_GB2312" w:hint="eastAsia"/>
          <w:color w:val="000000"/>
          <w:sz w:val="28"/>
          <w:szCs w:val="28"/>
        </w:rPr>
        <w:t>敏捷测试</w:t>
      </w:r>
      <w:r>
        <w:rPr>
          <w:rFonts w:ascii="仿宋_GB2312" w:eastAsia="仿宋_GB2312" w:hAnsi="仿宋_GB2312"/>
          <w:color w:val="000000"/>
          <w:sz w:val="28"/>
          <w:szCs w:val="28"/>
        </w:rPr>
        <w:t>、Web性能测试、浏览器兼容性测试、SOAP、硬件兼容性、持续集成等多个概念被提出，这些技术</w:t>
      </w:r>
      <w:r>
        <w:rPr>
          <w:rFonts w:ascii="仿宋_GB2312" w:eastAsia="仿宋_GB2312" w:hAnsi="仿宋_GB2312" w:hint="eastAsia"/>
          <w:color w:val="000000"/>
          <w:sz w:val="28"/>
          <w:szCs w:val="28"/>
        </w:rPr>
        <w:t>和</w:t>
      </w:r>
      <w:r>
        <w:rPr>
          <w:rFonts w:ascii="仿宋_GB2312" w:eastAsia="仿宋_GB2312" w:hAnsi="仿宋_GB2312"/>
          <w:color w:val="000000"/>
          <w:sz w:val="28"/>
          <w:szCs w:val="28"/>
        </w:rPr>
        <w:t>工具</w:t>
      </w:r>
      <w:r>
        <w:rPr>
          <w:rFonts w:ascii="仿宋_GB2312" w:eastAsia="仿宋_GB2312" w:hAnsi="仿宋_GB2312" w:hint="eastAsia"/>
          <w:color w:val="000000"/>
          <w:sz w:val="28"/>
          <w:szCs w:val="28"/>
        </w:rPr>
        <w:t>的</w:t>
      </w:r>
      <w:r>
        <w:rPr>
          <w:rFonts w:ascii="仿宋_GB2312" w:eastAsia="仿宋_GB2312" w:hAnsi="仿宋_GB2312"/>
          <w:color w:val="000000"/>
          <w:sz w:val="28"/>
          <w:szCs w:val="28"/>
        </w:rPr>
        <w:t>通用性很强，通过开源的方式让测试技术的门槛大大降低，更多的企业在测试效率方面大大提升，很多传统企业甚至是工厂都开始拥抱互联网</w:t>
      </w:r>
      <w:r>
        <w:rPr>
          <w:rFonts w:ascii="仿宋_GB2312" w:eastAsia="仿宋_GB2312" w:hAnsi="仿宋_GB2312" w:hint="eastAsia"/>
          <w:color w:val="000000"/>
          <w:sz w:val="28"/>
          <w:szCs w:val="28"/>
        </w:rPr>
        <w:t>，以</w:t>
      </w:r>
      <w:r>
        <w:rPr>
          <w:rFonts w:ascii="仿宋_GB2312" w:eastAsia="仿宋_GB2312" w:hAnsi="仿宋_GB2312"/>
          <w:color w:val="000000"/>
          <w:sz w:val="28"/>
          <w:szCs w:val="28"/>
        </w:rPr>
        <w:t>降低信息获取的成本</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提升生产效率。</w:t>
      </w:r>
    </w:p>
    <w:p w14:paraId="63C379EA" w14:textId="77777777" w:rsidR="00874950" w:rsidRDefault="00D77F37">
      <w:pPr>
        <w:pStyle w:val="2"/>
        <w:rPr>
          <w:rFonts w:ascii="楷体" w:eastAsia="楷体" w:hAnsi="楷体"/>
          <w:sz w:val="30"/>
          <w:szCs w:val="30"/>
        </w:rPr>
      </w:pPr>
      <w:bookmarkStart w:id="14" w:name="_Toc57924456"/>
      <w:bookmarkStart w:id="15" w:name="_Toc71364692"/>
      <w:r>
        <w:rPr>
          <w:rFonts w:ascii="楷体" w:eastAsia="楷体" w:hAnsi="楷体" w:hint="eastAsia"/>
          <w:sz w:val="30"/>
          <w:szCs w:val="30"/>
        </w:rPr>
        <w:t>(三)</w:t>
      </w:r>
      <w:r>
        <w:rPr>
          <w:rFonts w:ascii="楷体" w:eastAsia="楷体" w:hAnsi="楷体"/>
          <w:sz w:val="30"/>
          <w:szCs w:val="30"/>
        </w:rPr>
        <w:t xml:space="preserve"> 移动互联网时代的测试</w:t>
      </w:r>
      <w:bookmarkEnd w:id="14"/>
      <w:bookmarkEnd w:id="15"/>
    </w:p>
    <w:p w14:paraId="5D28F174"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在互联网时代，很多测试工作、发布工作是在凌晨进行的，因为此时用电脑浏览网站的用户较少，一旦发布失败造成了用户资</w:t>
      </w:r>
      <w:r>
        <w:rPr>
          <w:rFonts w:ascii="仿宋_GB2312" w:eastAsia="仿宋_GB2312" w:hAnsi="仿宋_GB2312"/>
          <w:color w:val="000000"/>
          <w:sz w:val="28"/>
          <w:szCs w:val="28"/>
        </w:rPr>
        <w:lastRenderedPageBreak/>
        <w:t>损，也可以把损失控制在一个很小的规模。而这看似万无一失的操作</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被移动互联网打破了。随着智能手机的普及，浏览器不再是网站的唯一入口，手机APP同样会成为流量的大户</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手机的便携性导致流量不可预测，随时发生的一个热点事件都可以造成流量的洪峰</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首先</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移动互联网时代对于网站的发布即时性提出了更高要求</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同时</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多款智能手机造成的碎片化，为测试验证带来了非常</w:t>
      </w:r>
      <w:r>
        <w:rPr>
          <w:rFonts w:ascii="仿宋_GB2312" w:eastAsia="仿宋_GB2312" w:hAnsi="仿宋_GB2312" w:hint="eastAsia"/>
          <w:color w:val="000000"/>
          <w:sz w:val="28"/>
          <w:szCs w:val="28"/>
        </w:rPr>
        <w:t>大</w:t>
      </w:r>
      <w:r>
        <w:rPr>
          <w:rFonts w:ascii="仿宋_GB2312" w:eastAsia="仿宋_GB2312" w:hAnsi="仿宋_GB2312"/>
          <w:color w:val="000000"/>
          <w:sz w:val="28"/>
          <w:szCs w:val="28"/>
        </w:rPr>
        <w:t>的挑战。</w:t>
      </w:r>
      <w:r>
        <w:rPr>
          <w:rFonts w:ascii="仿宋_GB2312" w:eastAsia="仿宋_GB2312" w:hAnsi="仿宋_GB2312" w:hint="eastAsia"/>
          <w:color w:val="000000"/>
          <w:sz w:val="28"/>
          <w:szCs w:val="28"/>
        </w:rPr>
        <w:t>尽管如此</w:t>
      </w:r>
      <w:r>
        <w:rPr>
          <w:rFonts w:ascii="仿宋_GB2312" w:eastAsia="仿宋_GB2312" w:hAnsi="仿宋_GB2312"/>
          <w:color w:val="000000"/>
          <w:sz w:val="28"/>
          <w:szCs w:val="28"/>
        </w:rPr>
        <w:t>，这个时代测试人员可操作的范围</w:t>
      </w:r>
      <w:r>
        <w:rPr>
          <w:rFonts w:ascii="仿宋_GB2312" w:eastAsia="仿宋_GB2312" w:hAnsi="仿宋_GB2312" w:hint="eastAsia"/>
          <w:color w:val="000000"/>
          <w:sz w:val="28"/>
          <w:szCs w:val="28"/>
        </w:rPr>
        <w:t>增</w:t>
      </w:r>
      <w:r>
        <w:rPr>
          <w:rFonts w:ascii="仿宋_GB2312" w:eastAsia="仿宋_GB2312" w:hAnsi="仿宋_GB2312"/>
          <w:color w:val="000000"/>
          <w:sz w:val="28"/>
          <w:szCs w:val="28"/>
        </w:rPr>
        <w:t>大了，很多基于流量、手机移动端、弹性的测试工具</w:t>
      </w:r>
      <w:r>
        <w:rPr>
          <w:rFonts w:ascii="仿宋_GB2312" w:eastAsia="仿宋_GB2312" w:hAnsi="仿宋_GB2312" w:hint="eastAsia"/>
          <w:color w:val="000000"/>
          <w:sz w:val="28"/>
          <w:szCs w:val="28"/>
        </w:rPr>
        <w:t>和</w:t>
      </w:r>
      <w:r>
        <w:rPr>
          <w:rFonts w:ascii="仿宋_GB2312" w:eastAsia="仿宋_GB2312" w:hAnsi="仿宋_GB2312"/>
          <w:color w:val="000000"/>
          <w:sz w:val="28"/>
          <w:szCs w:val="28"/>
        </w:rPr>
        <w:t>服务应运而生，例如流量隔离、流量复制、移动端测试框架、移动端兼容性测试等技术。在</w:t>
      </w:r>
      <w:r>
        <w:rPr>
          <w:rFonts w:ascii="仿宋_GB2312" w:eastAsia="仿宋_GB2312" w:hAnsi="仿宋_GB2312" w:hint="eastAsia"/>
          <w:color w:val="000000"/>
          <w:sz w:val="28"/>
          <w:szCs w:val="28"/>
        </w:rPr>
        <w:t>持续集成</w:t>
      </w:r>
      <w:r>
        <w:rPr>
          <w:rFonts w:ascii="仿宋_GB2312" w:eastAsia="仿宋_GB2312" w:hAnsi="仿宋_GB2312"/>
          <w:color w:val="000000"/>
          <w:sz w:val="28"/>
          <w:szCs w:val="28"/>
        </w:rPr>
        <w:t xml:space="preserve">的基础之上，CI/CD（Continuous Integration/Continuous Delivery, </w:t>
      </w:r>
      <w:r>
        <w:rPr>
          <w:rFonts w:ascii="仿宋_GB2312" w:eastAsia="仿宋_GB2312" w:hAnsi="仿宋_GB2312" w:hint="eastAsia"/>
          <w:color w:val="000000"/>
          <w:sz w:val="28"/>
          <w:szCs w:val="28"/>
        </w:rPr>
        <w:t>持续集成持续交付</w:t>
      </w:r>
      <w:r>
        <w:rPr>
          <w:rFonts w:ascii="仿宋_GB2312" w:eastAsia="仿宋_GB2312" w:hAnsi="仿宋_GB2312"/>
          <w:color w:val="000000"/>
          <w:sz w:val="28"/>
          <w:szCs w:val="28"/>
        </w:rPr>
        <w:t>）的概念在此时被提出。</w:t>
      </w:r>
      <w:r>
        <w:rPr>
          <w:rFonts w:ascii="仿宋_GB2312" w:eastAsia="仿宋_GB2312" w:hAnsi="仿宋_GB2312" w:hint="eastAsia"/>
          <w:color w:val="000000"/>
          <w:sz w:val="28"/>
          <w:szCs w:val="28"/>
        </w:rPr>
        <w:t>C</w:t>
      </w:r>
      <w:r>
        <w:rPr>
          <w:rFonts w:ascii="仿宋_GB2312" w:eastAsia="仿宋_GB2312" w:hAnsi="仿宋_GB2312"/>
          <w:color w:val="000000"/>
          <w:sz w:val="28"/>
          <w:szCs w:val="28"/>
        </w:rPr>
        <w:t>I/CD目的是让产品每时每刻都能处在发布态，进一步提升迭代效率。</w:t>
      </w:r>
    </w:p>
    <w:p w14:paraId="06C3DB1E" w14:textId="77777777" w:rsidR="00874950" w:rsidRDefault="00D77F37">
      <w:pPr>
        <w:pStyle w:val="2"/>
        <w:rPr>
          <w:rFonts w:ascii="楷体" w:eastAsia="楷体" w:hAnsi="楷体"/>
          <w:sz w:val="30"/>
          <w:szCs w:val="30"/>
        </w:rPr>
      </w:pPr>
      <w:bookmarkStart w:id="16" w:name="_Toc57924457"/>
      <w:bookmarkStart w:id="17" w:name="_Toc71364693"/>
      <w:r>
        <w:rPr>
          <w:rFonts w:ascii="楷体" w:eastAsia="楷体" w:hAnsi="楷体" w:hint="eastAsia"/>
          <w:sz w:val="30"/>
          <w:szCs w:val="30"/>
        </w:rPr>
        <w:t>(四)</w:t>
      </w:r>
      <w:r>
        <w:rPr>
          <w:rFonts w:ascii="楷体" w:eastAsia="楷体" w:hAnsi="楷体"/>
          <w:sz w:val="30"/>
          <w:szCs w:val="30"/>
        </w:rPr>
        <w:t xml:space="preserve"> 云原生时代的测试</w:t>
      </w:r>
      <w:bookmarkEnd w:id="16"/>
      <w:bookmarkEnd w:id="17"/>
    </w:p>
    <w:p w14:paraId="22B9B790"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hint="eastAsia"/>
          <w:color w:val="000000"/>
          <w:sz w:val="28"/>
          <w:szCs w:val="28"/>
        </w:rPr>
        <w:t>随</w:t>
      </w:r>
      <w:r>
        <w:rPr>
          <w:rFonts w:ascii="仿宋_GB2312" w:eastAsia="仿宋_GB2312" w:hAnsi="仿宋_GB2312"/>
          <w:color w:val="000000"/>
          <w:sz w:val="28"/>
          <w:szCs w:val="28"/>
        </w:rPr>
        <w:t>着云厂商IaaS的大力发展，自建IDC</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租用服务器已经不是公司</w:t>
      </w:r>
      <w:r>
        <w:rPr>
          <w:rFonts w:ascii="仿宋_GB2312" w:eastAsia="仿宋_GB2312" w:hAnsi="仿宋_GB2312" w:hint="eastAsia"/>
          <w:color w:val="000000"/>
          <w:sz w:val="28"/>
          <w:szCs w:val="28"/>
        </w:rPr>
        <w:t>的最佳</w:t>
      </w:r>
      <w:r>
        <w:rPr>
          <w:rFonts w:ascii="仿宋_GB2312" w:eastAsia="仿宋_GB2312" w:hAnsi="仿宋_GB2312"/>
          <w:color w:val="000000"/>
          <w:sz w:val="28"/>
          <w:szCs w:val="28"/>
        </w:rPr>
        <w:t>选择</w:t>
      </w:r>
      <w:r>
        <w:rPr>
          <w:rFonts w:ascii="仿宋_GB2312" w:eastAsia="仿宋_GB2312" w:hAnsi="仿宋_GB2312" w:hint="eastAsia"/>
          <w:color w:val="000000"/>
          <w:sz w:val="28"/>
          <w:szCs w:val="28"/>
        </w:rPr>
        <w:t>。在</w:t>
      </w:r>
      <w:r>
        <w:rPr>
          <w:rFonts w:ascii="仿宋_GB2312" w:eastAsia="仿宋_GB2312" w:hAnsi="仿宋_GB2312"/>
          <w:color w:val="000000"/>
          <w:sz w:val="28"/>
          <w:szCs w:val="28"/>
        </w:rPr>
        <w:t>云厂商收敛底层硬件的同时，PaaS层面的革新到来了，容器化、微服务、</w:t>
      </w:r>
      <w:r>
        <w:rPr>
          <w:rFonts w:ascii="仿宋_GB2312" w:eastAsia="仿宋_GB2312" w:hAnsi="仿宋_GB2312" w:hint="eastAsia"/>
          <w:color w:val="000000"/>
          <w:sz w:val="28"/>
          <w:szCs w:val="28"/>
        </w:rPr>
        <w:t>Service</w:t>
      </w:r>
      <w:r>
        <w:rPr>
          <w:rFonts w:ascii="仿宋_GB2312" w:eastAsia="仿宋_GB2312" w:hAnsi="仿宋_GB2312"/>
          <w:color w:val="000000"/>
          <w:sz w:val="28"/>
          <w:szCs w:val="28"/>
        </w:rPr>
        <w:t xml:space="preserve"> Mesh</w:t>
      </w:r>
      <w:r>
        <w:rPr>
          <w:rFonts w:ascii="仿宋_GB2312" w:eastAsia="仿宋_GB2312" w:hAnsi="仿宋_GB2312" w:hint="eastAsia"/>
          <w:color w:val="000000"/>
          <w:sz w:val="28"/>
          <w:szCs w:val="28"/>
        </w:rPr>
        <w:t>等</w:t>
      </w:r>
      <w:r>
        <w:rPr>
          <w:rFonts w:ascii="仿宋_GB2312" w:eastAsia="仿宋_GB2312" w:hAnsi="仿宋_GB2312"/>
          <w:color w:val="000000"/>
          <w:sz w:val="28"/>
          <w:szCs w:val="28"/>
        </w:rPr>
        <w:t>技术进一步降低了企业业务研发的成本，也同时为测试人员带来了红利</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在云原生时代以前，虽然测试人员可操作的范围</w:t>
      </w:r>
      <w:r>
        <w:rPr>
          <w:rFonts w:ascii="仿宋_GB2312" w:eastAsia="仿宋_GB2312" w:hAnsi="仿宋_GB2312" w:hint="eastAsia"/>
          <w:color w:val="000000"/>
          <w:sz w:val="28"/>
          <w:szCs w:val="28"/>
        </w:rPr>
        <w:t>增</w:t>
      </w:r>
      <w:r>
        <w:rPr>
          <w:rFonts w:ascii="仿宋_GB2312" w:eastAsia="仿宋_GB2312" w:hAnsi="仿宋_GB2312"/>
          <w:color w:val="000000"/>
          <w:sz w:val="28"/>
          <w:szCs w:val="28"/>
        </w:rPr>
        <w:t>大</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测试程序转向服务化，但测试领域的一些通用问题并没有得到很好的解决</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比如环境隔离的</w:t>
      </w:r>
      <w:r>
        <w:rPr>
          <w:rFonts w:ascii="仿宋_GB2312" w:eastAsia="仿宋_GB2312" w:hAnsi="仿宋_GB2312" w:hint="eastAsia"/>
          <w:color w:val="000000"/>
          <w:sz w:val="28"/>
          <w:szCs w:val="28"/>
        </w:rPr>
        <w:t>复杂</w:t>
      </w:r>
      <w:r>
        <w:rPr>
          <w:rFonts w:ascii="仿宋_GB2312" w:eastAsia="仿宋_GB2312" w:hAnsi="仿宋_GB2312"/>
          <w:color w:val="000000"/>
          <w:sz w:val="28"/>
          <w:szCs w:val="28"/>
        </w:rPr>
        <w:t>度、获取流量的成本、构建一个新环境的复杂度等问题。</w:t>
      </w:r>
      <w:r>
        <w:rPr>
          <w:rFonts w:ascii="仿宋_GB2312" w:eastAsia="仿宋_GB2312" w:hAnsi="仿宋_GB2312" w:hint="eastAsia"/>
          <w:color w:val="000000"/>
          <w:sz w:val="28"/>
          <w:szCs w:val="28"/>
        </w:rPr>
        <w:t>随着</w:t>
      </w:r>
      <w:r>
        <w:rPr>
          <w:rFonts w:ascii="仿宋_GB2312" w:eastAsia="仿宋_GB2312" w:hAnsi="仿宋_GB2312"/>
          <w:color w:val="000000"/>
          <w:sz w:val="28"/>
          <w:szCs w:val="28"/>
        </w:rPr>
        <w:t>云</w:t>
      </w:r>
      <w:r>
        <w:rPr>
          <w:rFonts w:ascii="仿宋_GB2312" w:eastAsia="仿宋_GB2312" w:hAnsi="仿宋_GB2312"/>
          <w:color w:val="000000"/>
          <w:sz w:val="28"/>
          <w:szCs w:val="28"/>
        </w:rPr>
        <w:lastRenderedPageBreak/>
        <w:t>原生的出现，这些问题都有了相应的解决方案</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诸如测试环境的隔离轻量化、测试服务化、混沌工程、大数据驱动测试、人工智能测试、基于SLA的测试、基于范式的缺陷定位等</w:t>
      </w:r>
      <w:r>
        <w:rPr>
          <w:rFonts w:ascii="仿宋_GB2312" w:eastAsia="仿宋_GB2312" w:hAnsi="仿宋_GB2312" w:hint="eastAsia"/>
          <w:color w:val="000000"/>
          <w:sz w:val="28"/>
          <w:szCs w:val="28"/>
        </w:rPr>
        <w:t>新的测试技术被广泛应用，</w:t>
      </w:r>
      <w:r>
        <w:rPr>
          <w:rFonts w:ascii="仿宋_GB2312" w:eastAsia="仿宋_GB2312" w:hAnsi="仿宋_GB2312"/>
          <w:color w:val="000000"/>
          <w:sz w:val="28"/>
          <w:szCs w:val="28"/>
        </w:rPr>
        <w:t>给测试领域带来了很大红利</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使测试人员</w:t>
      </w:r>
      <w:r>
        <w:rPr>
          <w:rFonts w:ascii="仿宋_GB2312" w:eastAsia="仿宋_GB2312" w:hAnsi="仿宋_GB2312" w:hint="eastAsia"/>
          <w:color w:val="000000"/>
          <w:sz w:val="28"/>
          <w:szCs w:val="28"/>
        </w:rPr>
        <w:t>能够</w:t>
      </w:r>
      <w:r>
        <w:rPr>
          <w:rFonts w:ascii="仿宋_GB2312" w:eastAsia="仿宋_GB2312" w:hAnsi="仿宋_GB2312"/>
          <w:color w:val="000000"/>
          <w:sz w:val="28"/>
          <w:szCs w:val="28"/>
        </w:rPr>
        <w:t>更</w:t>
      </w:r>
      <w:r>
        <w:rPr>
          <w:rFonts w:ascii="仿宋_GB2312" w:eastAsia="仿宋_GB2312" w:hAnsi="仿宋_GB2312" w:hint="eastAsia"/>
          <w:color w:val="000000"/>
          <w:sz w:val="28"/>
          <w:szCs w:val="28"/>
        </w:rPr>
        <w:t>加</w:t>
      </w:r>
      <w:r>
        <w:rPr>
          <w:rFonts w:ascii="仿宋_GB2312" w:eastAsia="仿宋_GB2312" w:hAnsi="仿宋_GB2312"/>
          <w:color w:val="000000"/>
          <w:sz w:val="28"/>
          <w:szCs w:val="28"/>
        </w:rPr>
        <w:t>聚焦于被测应用自身，测试验证活动更加频繁、稳定。</w:t>
      </w:r>
    </w:p>
    <w:p w14:paraId="49C3C27D"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每个时代都对应了</w:t>
      </w:r>
      <w:r>
        <w:rPr>
          <w:rFonts w:ascii="仿宋_GB2312" w:eastAsia="仿宋_GB2312" w:hAnsi="仿宋_GB2312" w:hint="eastAsia"/>
          <w:color w:val="000000"/>
          <w:sz w:val="28"/>
          <w:szCs w:val="28"/>
        </w:rPr>
        <w:t>许多</w:t>
      </w:r>
      <w:r>
        <w:rPr>
          <w:rFonts w:ascii="仿宋_GB2312" w:eastAsia="仿宋_GB2312" w:hAnsi="仿宋_GB2312"/>
          <w:color w:val="000000"/>
          <w:sz w:val="28"/>
          <w:szCs w:val="28"/>
        </w:rPr>
        <w:t>测试技术，无论是旧技术还是新技术，测试活动都在朝着“高频、隔离、用完即抛”的目的在努力。通过更高频、更稳定的验证方式，为产品的高频迭代提供有力保障。</w:t>
      </w:r>
    </w:p>
    <w:p w14:paraId="76091192" w14:textId="77777777" w:rsidR="00874950" w:rsidRDefault="00D77F37">
      <w:pPr>
        <w:pStyle w:val="1"/>
        <w:rPr>
          <w:rFonts w:ascii="黑体" w:eastAsia="黑体" w:hAnsi="黑体"/>
          <w:sz w:val="30"/>
          <w:szCs w:val="30"/>
        </w:rPr>
      </w:pPr>
      <w:bookmarkStart w:id="18" w:name="_Toc57924458"/>
      <w:bookmarkStart w:id="19" w:name="_Toc71364694"/>
      <w:r>
        <w:rPr>
          <w:rFonts w:ascii="黑体" w:eastAsia="黑体" w:hAnsi="黑体" w:hint="eastAsia"/>
          <w:sz w:val="30"/>
          <w:szCs w:val="30"/>
        </w:rPr>
        <w:t>二、</w:t>
      </w:r>
      <w:r>
        <w:rPr>
          <w:rFonts w:ascii="黑体" w:eastAsia="黑体" w:hAnsi="黑体"/>
          <w:sz w:val="30"/>
          <w:szCs w:val="30"/>
        </w:rPr>
        <w:t xml:space="preserve"> 云原生测试概述</w:t>
      </w:r>
      <w:bookmarkEnd w:id="18"/>
      <w:bookmarkEnd w:id="19"/>
    </w:p>
    <w:p w14:paraId="2E7A98D0"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测试行业发展至今，一直在围绕质量和效率这两个领域展开</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如何把质量验收的工作尽可能</w:t>
      </w:r>
      <w:r>
        <w:rPr>
          <w:rFonts w:ascii="仿宋_GB2312" w:eastAsia="仿宋_GB2312" w:hAnsi="仿宋_GB2312" w:hint="eastAsia"/>
          <w:color w:val="000000"/>
          <w:sz w:val="28"/>
          <w:szCs w:val="28"/>
        </w:rPr>
        <w:t>地</w:t>
      </w:r>
      <w:r>
        <w:rPr>
          <w:rFonts w:ascii="仿宋_GB2312" w:eastAsia="仿宋_GB2312" w:hAnsi="仿宋_GB2312"/>
          <w:color w:val="000000"/>
          <w:sz w:val="28"/>
          <w:szCs w:val="28"/>
        </w:rPr>
        <w:t>前置执行</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随时执行</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自动化执行，成</w:t>
      </w:r>
      <w:r>
        <w:rPr>
          <w:rFonts w:ascii="仿宋_GB2312" w:eastAsia="仿宋_GB2312" w:hAnsi="仿宋_GB2312" w:hint="eastAsia"/>
          <w:color w:val="000000"/>
          <w:sz w:val="28"/>
          <w:szCs w:val="28"/>
        </w:rPr>
        <w:t>为</w:t>
      </w:r>
      <w:r>
        <w:rPr>
          <w:rFonts w:ascii="仿宋_GB2312" w:eastAsia="仿宋_GB2312" w:hAnsi="仿宋_GB2312"/>
          <w:color w:val="000000"/>
          <w:sz w:val="28"/>
          <w:szCs w:val="28"/>
        </w:rPr>
        <w:t>了测试人员的极值追求。在传统的瀑布模式中，测试被定义</w:t>
      </w:r>
      <w:r>
        <w:rPr>
          <w:rFonts w:ascii="仿宋_GB2312" w:eastAsia="仿宋_GB2312" w:hAnsi="仿宋_GB2312" w:hint="eastAsia"/>
          <w:color w:val="000000"/>
          <w:sz w:val="28"/>
          <w:szCs w:val="28"/>
        </w:rPr>
        <w:t>为一个</w:t>
      </w:r>
      <w:r>
        <w:rPr>
          <w:rFonts w:ascii="仿宋_GB2312" w:eastAsia="仿宋_GB2312" w:hAnsi="仿宋_GB2312"/>
          <w:color w:val="000000"/>
          <w:sz w:val="28"/>
          <w:szCs w:val="28"/>
        </w:rPr>
        <w:t>验收</w:t>
      </w:r>
      <w:r>
        <w:rPr>
          <w:rFonts w:ascii="仿宋_GB2312" w:eastAsia="仿宋_GB2312" w:hAnsi="仿宋_GB2312" w:hint="eastAsia"/>
          <w:color w:val="000000"/>
          <w:sz w:val="28"/>
          <w:szCs w:val="28"/>
        </w:rPr>
        <w:t>与</w:t>
      </w:r>
      <w:r>
        <w:rPr>
          <w:rFonts w:ascii="仿宋_GB2312" w:eastAsia="仿宋_GB2312" w:hAnsi="仿宋_GB2312"/>
          <w:color w:val="000000"/>
          <w:sz w:val="28"/>
          <w:szCs w:val="28"/>
        </w:rPr>
        <w:t>验证的环节，很难对上游或下游的活动产生影响，此时的测试自动化就像工业革命1.0的机械化一样，提升了测试验证的效率，但仅此而已。随着互联网技术的兴起，测试行业得到了很大的发展，测试角色由“用例验收”逐步向“加速交付”转型，测试工具的平台化、服务化使测试活动更为灵活，可以把测试活动“左移”至研发过程中来完成，测试活动贯穿整个软件生命周期，提升了产品迭代的效率。一时间，产品是否具备“测试左移”的能力，成</w:t>
      </w:r>
      <w:r>
        <w:rPr>
          <w:rFonts w:ascii="仿宋_GB2312" w:eastAsia="仿宋_GB2312" w:hAnsi="仿宋_GB2312" w:hint="eastAsia"/>
          <w:color w:val="000000"/>
          <w:sz w:val="28"/>
          <w:szCs w:val="28"/>
        </w:rPr>
        <w:t>为</w:t>
      </w:r>
      <w:r>
        <w:rPr>
          <w:rFonts w:ascii="仿宋_GB2312" w:eastAsia="仿宋_GB2312" w:hAnsi="仿宋_GB2312"/>
          <w:color w:val="000000"/>
          <w:sz w:val="28"/>
          <w:szCs w:val="28"/>
        </w:rPr>
        <w:t>了衡量产品成熟度的指标之一。</w:t>
      </w:r>
      <w:r>
        <w:rPr>
          <w:rFonts w:ascii="仿宋_GB2312" w:eastAsia="仿宋_GB2312" w:hAnsi="仿宋_GB2312" w:hint="eastAsia"/>
          <w:color w:val="000000"/>
          <w:sz w:val="28"/>
          <w:szCs w:val="28"/>
        </w:rPr>
        <w:t>而</w:t>
      </w:r>
      <w:r>
        <w:rPr>
          <w:rFonts w:ascii="仿宋_GB2312" w:eastAsia="仿宋_GB2312" w:hAnsi="仿宋_GB2312"/>
          <w:color w:val="000000"/>
          <w:sz w:val="28"/>
          <w:szCs w:val="28"/>
        </w:rPr>
        <w:t>随着互联网技术的进一步发展，测试活动也开始“右移”至发布后的生产环境，更多的测</w:t>
      </w:r>
      <w:r>
        <w:rPr>
          <w:rFonts w:ascii="仿宋_GB2312" w:eastAsia="仿宋_GB2312" w:hAnsi="仿宋_GB2312"/>
          <w:color w:val="000000"/>
          <w:sz w:val="28"/>
          <w:szCs w:val="28"/>
        </w:rPr>
        <w:lastRenderedPageBreak/>
        <w:t>试工具在线上展开，灰度发布、流量管控、流量复制、端到端巡检等多项技术诞生，标志着测试活动正式覆盖了产品生命周期的全领域。</w:t>
      </w:r>
    </w:p>
    <w:p w14:paraId="40B14A6B" w14:textId="6E6957FA" w:rsidR="00DD57B8" w:rsidDel="00B26BB0" w:rsidRDefault="00D77F37" w:rsidP="00B26BB0">
      <w:pPr>
        <w:widowControl/>
        <w:spacing w:line="360" w:lineRule="auto"/>
        <w:ind w:firstLineChars="200" w:firstLine="560"/>
        <w:jc w:val="left"/>
        <w:rPr>
          <w:del w:id="20" w:author="hansiqi" w:date="2021-05-08T10:56:00Z"/>
          <w:rFonts w:ascii="仿宋_GB2312" w:eastAsia="仿宋_GB2312" w:hAnsi="仿宋_GB2312"/>
          <w:color w:val="000000"/>
          <w:sz w:val="28"/>
          <w:szCs w:val="28"/>
        </w:rPr>
      </w:pPr>
      <w:r>
        <w:rPr>
          <w:rFonts w:ascii="仿宋_GB2312" w:eastAsia="仿宋_GB2312" w:hAnsi="仿宋_GB2312"/>
          <w:color w:val="000000"/>
          <w:sz w:val="28"/>
          <w:szCs w:val="28"/>
        </w:rPr>
        <w:t>在云原生时代，产品技术架构被进一步整合，更多的技术红利被释放出来，诸如环境轻量级部署、环境隔离、流量管控等“高阶”技术的门槛会被降低，使</w:t>
      </w:r>
      <w:r w:rsidRPr="00DD57B8">
        <w:rPr>
          <w:rFonts w:ascii="仿宋_GB2312" w:eastAsia="仿宋_GB2312" w:hAnsi="仿宋_GB2312"/>
          <w:color w:val="000000"/>
          <w:sz w:val="28"/>
          <w:szCs w:val="28"/>
        </w:rPr>
        <w:t>混沌工程和人工智能测试（AI测试）</w:t>
      </w:r>
      <w:r>
        <w:rPr>
          <w:rFonts w:ascii="仿宋_GB2312" w:eastAsia="仿宋_GB2312" w:hAnsi="仿宋_GB2312"/>
          <w:color w:val="000000"/>
          <w:sz w:val="28"/>
          <w:szCs w:val="28"/>
        </w:rPr>
        <w:t>成为可能</w:t>
      </w:r>
      <w:r>
        <w:rPr>
          <w:rFonts w:ascii="仿宋_GB2312" w:eastAsia="仿宋_GB2312" w:hAnsi="仿宋_GB2312" w:hint="eastAsia"/>
          <w:color w:val="000000"/>
          <w:sz w:val="28"/>
          <w:szCs w:val="28"/>
        </w:rPr>
        <w:t>。</w:t>
      </w:r>
    </w:p>
    <w:p w14:paraId="502D8403" w14:textId="612C0123" w:rsidR="00463F69" w:rsidRPr="00DD57B8" w:rsidRDefault="00463F69" w:rsidP="00DD57B8">
      <w:pPr>
        <w:widowControl/>
        <w:spacing w:line="360" w:lineRule="auto"/>
        <w:ind w:firstLineChars="200" w:firstLine="560"/>
        <w:jc w:val="left"/>
        <w:rPr>
          <w:rFonts w:ascii="仿宋_GB2312" w:eastAsia="仿宋_GB2312" w:hAnsi="仿宋_GB2312"/>
          <w:color w:val="000000"/>
          <w:sz w:val="28"/>
          <w:szCs w:val="28"/>
        </w:rPr>
      </w:pPr>
      <w:ins w:id="21" w:author="hansiqi" w:date="2021-05-08T08:57:00Z">
        <w:r w:rsidRPr="00463F69">
          <w:rPr>
            <w:rFonts w:ascii="仿宋_GB2312" w:eastAsia="仿宋_GB2312" w:hAnsi="仿宋_GB2312" w:hint="eastAsia"/>
            <w:color w:val="000000"/>
            <w:sz w:val="28"/>
            <w:szCs w:val="28"/>
          </w:rPr>
          <w:t>云原生技术让应用能够构建、</w:t>
        </w:r>
        <w:r w:rsidR="00A96127">
          <w:rPr>
            <w:rFonts w:ascii="仿宋_GB2312" w:eastAsia="仿宋_GB2312" w:hAnsi="仿宋_GB2312" w:hint="eastAsia"/>
            <w:color w:val="000000"/>
            <w:sz w:val="28"/>
            <w:szCs w:val="28"/>
          </w:rPr>
          <w:t>运行在公有云、私有云</w:t>
        </w:r>
      </w:ins>
      <w:ins w:id="22" w:author="hansiqi" w:date="2021-05-08T10:44:00Z">
        <w:r w:rsidR="00A96127">
          <w:rPr>
            <w:rFonts w:ascii="仿宋_GB2312" w:eastAsia="仿宋_GB2312" w:hAnsi="仿宋_GB2312" w:hint="eastAsia"/>
            <w:color w:val="000000"/>
            <w:sz w:val="28"/>
            <w:szCs w:val="28"/>
          </w:rPr>
          <w:t>及</w:t>
        </w:r>
      </w:ins>
      <w:ins w:id="23" w:author="hansiqi" w:date="2021-05-08T08:57:00Z">
        <w:r w:rsidR="00A96127">
          <w:rPr>
            <w:rFonts w:ascii="仿宋_GB2312" w:eastAsia="仿宋_GB2312" w:hAnsi="仿宋_GB2312" w:hint="eastAsia"/>
            <w:color w:val="000000"/>
            <w:sz w:val="28"/>
            <w:szCs w:val="28"/>
          </w:rPr>
          <w:t>混合云等新型动态环境中，具备应用构建容错性好、易于管理</w:t>
        </w:r>
      </w:ins>
      <w:ins w:id="24" w:author="hansiqi" w:date="2021-05-08T10:48:00Z">
        <w:r w:rsidR="00A96127">
          <w:rPr>
            <w:rFonts w:ascii="仿宋_GB2312" w:eastAsia="仿宋_GB2312" w:hAnsi="仿宋_GB2312" w:hint="eastAsia"/>
            <w:color w:val="000000"/>
            <w:sz w:val="28"/>
            <w:szCs w:val="28"/>
          </w:rPr>
          <w:t>、</w:t>
        </w:r>
      </w:ins>
      <w:ins w:id="25" w:author="hansiqi" w:date="2021-05-08T08:57:00Z">
        <w:r w:rsidRPr="00463F69">
          <w:rPr>
            <w:rFonts w:ascii="仿宋_GB2312" w:eastAsia="仿宋_GB2312" w:hAnsi="仿宋_GB2312" w:hint="eastAsia"/>
            <w:color w:val="000000"/>
            <w:sz w:val="28"/>
            <w:szCs w:val="28"/>
          </w:rPr>
          <w:t>便于观察等特性</w:t>
        </w:r>
      </w:ins>
      <w:ins w:id="26" w:author="hansiqi" w:date="2021-05-08T10:49:00Z">
        <w:r w:rsidR="00A96127">
          <w:rPr>
            <w:rFonts w:ascii="仿宋_GB2312" w:eastAsia="仿宋_GB2312" w:hAnsi="仿宋_GB2312" w:hint="eastAsia"/>
            <w:color w:val="000000"/>
            <w:sz w:val="28"/>
            <w:szCs w:val="28"/>
          </w:rPr>
          <w:t>。</w:t>
        </w:r>
      </w:ins>
      <w:ins w:id="27" w:author="hansiqi" w:date="2021-05-08T08:57:00Z">
        <w:r w:rsidR="00A96127">
          <w:rPr>
            <w:rFonts w:ascii="仿宋_GB2312" w:eastAsia="仿宋_GB2312" w:hAnsi="仿宋_GB2312" w:hint="eastAsia"/>
            <w:color w:val="000000"/>
            <w:sz w:val="28"/>
            <w:szCs w:val="28"/>
          </w:rPr>
          <w:t>基于这些云原生基本特性，测试服务平台无需</w:t>
        </w:r>
      </w:ins>
      <w:ins w:id="28" w:author="hansiqi" w:date="2021-05-08T10:50:00Z">
        <w:r w:rsidR="00A96127">
          <w:rPr>
            <w:rFonts w:ascii="仿宋_GB2312" w:eastAsia="仿宋_GB2312" w:hAnsi="仿宋_GB2312" w:hint="eastAsia"/>
            <w:color w:val="000000"/>
            <w:sz w:val="28"/>
            <w:szCs w:val="28"/>
          </w:rPr>
          <w:t>在</w:t>
        </w:r>
      </w:ins>
      <w:ins w:id="29" w:author="hansiqi" w:date="2021-05-08T10:49:00Z">
        <w:r w:rsidR="00A96127" w:rsidRPr="00463F69">
          <w:rPr>
            <w:rFonts w:ascii="仿宋_GB2312" w:eastAsia="仿宋_GB2312" w:hAnsi="仿宋_GB2312" w:hint="eastAsia"/>
            <w:color w:val="000000"/>
            <w:sz w:val="28"/>
            <w:szCs w:val="28"/>
          </w:rPr>
          <w:t>测试服务的部署、维护和扩展等方面</w:t>
        </w:r>
      </w:ins>
      <w:ins w:id="30" w:author="hansiqi" w:date="2021-05-08T08:57:00Z">
        <w:r w:rsidR="00A96127">
          <w:rPr>
            <w:rFonts w:ascii="仿宋_GB2312" w:eastAsia="仿宋_GB2312" w:hAnsi="仿宋_GB2312" w:hint="eastAsia"/>
            <w:color w:val="000000"/>
            <w:sz w:val="28"/>
            <w:szCs w:val="28"/>
          </w:rPr>
          <w:t>花费大量精力，</w:t>
        </w:r>
        <w:r w:rsidRPr="00463F69">
          <w:rPr>
            <w:rFonts w:ascii="仿宋_GB2312" w:eastAsia="仿宋_GB2312" w:hAnsi="仿宋_GB2312" w:hint="eastAsia"/>
            <w:color w:val="000000"/>
            <w:sz w:val="28"/>
            <w:szCs w:val="28"/>
          </w:rPr>
          <w:t>以</w:t>
        </w:r>
      </w:ins>
      <w:ins w:id="31" w:author="hansiqi" w:date="2021-05-08T10:50:00Z">
        <w:r w:rsidR="00A96127">
          <w:rPr>
            <w:rFonts w:ascii="仿宋_GB2312" w:eastAsia="仿宋_GB2312" w:hAnsi="仿宋_GB2312" w:hint="eastAsia"/>
            <w:color w:val="000000"/>
            <w:sz w:val="28"/>
            <w:szCs w:val="28"/>
          </w:rPr>
          <w:t>低成本</w:t>
        </w:r>
      </w:ins>
      <w:ins w:id="32" w:author="hansiqi" w:date="2021-05-08T08:57:00Z">
        <w:r w:rsidRPr="00463F69">
          <w:rPr>
            <w:rFonts w:ascii="仿宋_GB2312" w:eastAsia="仿宋_GB2312" w:hAnsi="仿宋_GB2312" w:hint="eastAsia"/>
            <w:color w:val="000000"/>
            <w:sz w:val="28"/>
            <w:szCs w:val="28"/>
          </w:rPr>
          <w:t>轻松实现</w:t>
        </w:r>
        <w:r w:rsidR="00A96127">
          <w:rPr>
            <w:rFonts w:ascii="仿宋_GB2312" w:eastAsia="仿宋_GB2312" w:hAnsi="仿宋_GB2312" w:hint="eastAsia"/>
            <w:color w:val="000000"/>
            <w:sz w:val="28"/>
            <w:szCs w:val="28"/>
          </w:rPr>
          <w:t>环境隔离、弹性伸缩等</w:t>
        </w:r>
      </w:ins>
      <w:ins w:id="33" w:author="hansiqi" w:date="2021-05-08T10:50:00Z">
        <w:r w:rsidR="00A96127">
          <w:rPr>
            <w:rFonts w:ascii="仿宋_GB2312" w:eastAsia="仿宋_GB2312" w:hAnsi="仿宋_GB2312" w:hint="eastAsia"/>
            <w:color w:val="000000"/>
            <w:sz w:val="28"/>
            <w:szCs w:val="28"/>
          </w:rPr>
          <w:t>。</w:t>
        </w:r>
      </w:ins>
      <w:ins w:id="34" w:author="hansiqi" w:date="2021-05-08T08:57:00Z">
        <w:r w:rsidR="00BF2BEF">
          <w:rPr>
            <w:rFonts w:ascii="仿宋_GB2312" w:eastAsia="仿宋_GB2312" w:hAnsi="仿宋_GB2312" w:hint="eastAsia"/>
            <w:color w:val="000000"/>
            <w:sz w:val="28"/>
            <w:szCs w:val="28"/>
          </w:rPr>
          <w:t>依托云原生基础能力，以微服务</w:t>
        </w:r>
        <w:r w:rsidRPr="00463F69">
          <w:rPr>
            <w:rFonts w:ascii="仿宋_GB2312" w:eastAsia="仿宋_GB2312" w:hAnsi="仿宋_GB2312" w:hint="eastAsia"/>
            <w:color w:val="000000"/>
            <w:sz w:val="28"/>
            <w:szCs w:val="28"/>
          </w:rPr>
          <w:t>的形式提供给</w:t>
        </w:r>
        <w:r w:rsidR="00E66162">
          <w:rPr>
            <w:rFonts w:ascii="仿宋_GB2312" w:eastAsia="仿宋_GB2312" w:hAnsi="仿宋_GB2312" w:hint="eastAsia"/>
            <w:color w:val="000000"/>
            <w:sz w:val="28"/>
            <w:szCs w:val="28"/>
          </w:rPr>
          <w:t>开发和测试者直接使用，</w:t>
        </w:r>
      </w:ins>
      <w:ins w:id="35" w:author="hansiqi" w:date="2021-05-08T10:55:00Z">
        <w:r w:rsidR="00E66162">
          <w:rPr>
            <w:rFonts w:ascii="仿宋_GB2312" w:eastAsia="仿宋_GB2312" w:hAnsi="仿宋_GB2312" w:hint="eastAsia"/>
            <w:color w:val="000000"/>
            <w:sz w:val="28"/>
            <w:szCs w:val="28"/>
          </w:rPr>
          <w:t>或</w:t>
        </w:r>
      </w:ins>
      <w:ins w:id="36" w:author="hansiqi" w:date="2021-05-08T08:57:00Z">
        <w:r w:rsidR="00E66162">
          <w:rPr>
            <w:rFonts w:ascii="仿宋_GB2312" w:eastAsia="仿宋_GB2312" w:hAnsi="仿宋_GB2312" w:hint="eastAsia"/>
            <w:color w:val="000000"/>
            <w:sz w:val="28"/>
            <w:szCs w:val="28"/>
          </w:rPr>
          <w:t>通过声明式</w:t>
        </w:r>
        <w:r w:rsidR="00E66162">
          <w:rPr>
            <w:rFonts w:ascii="仿宋_GB2312" w:eastAsia="仿宋_GB2312" w:hAnsi="仿宋_GB2312"/>
            <w:color w:val="000000"/>
            <w:sz w:val="28"/>
            <w:szCs w:val="28"/>
          </w:rPr>
          <w:t>API</w:t>
        </w:r>
        <w:r w:rsidRPr="00463F69">
          <w:rPr>
            <w:rFonts w:ascii="仿宋_GB2312" w:eastAsia="仿宋_GB2312" w:hAnsi="仿宋_GB2312"/>
            <w:color w:val="000000"/>
            <w:sz w:val="28"/>
            <w:szCs w:val="28"/>
          </w:rPr>
          <w:t>给</w:t>
        </w:r>
        <w:r w:rsidR="00E66162">
          <w:rPr>
            <w:rFonts w:ascii="仿宋_GB2312" w:eastAsia="仿宋_GB2312" w:hAnsi="仿宋_GB2312"/>
            <w:color w:val="000000"/>
            <w:sz w:val="28"/>
            <w:szCs w:val="28"/>
          </w:rPr>
          <w:t>DevOps</w:t>
        </w:r>
        <w:r w:rsidRPr="00463F69">
          <w:rPr>
            <w:rFonts w:ascii="仿宋_GB2312" w:eastAsia="仿宋_GB2312" w:hAnsi="仿宋_GB2312"/>
            <w:color w:val="000000"/>
            <w:sz w:val="28"/>
            <w:szCs w:val="28"/>
          </w:rPr>
          <w:t>平台或者其他平台</w:t>
        </w:r>
      </w:ins>
      <w:ins w:id="37" w:author="hansiqi" w:date="2021-05-08T10:55:00Z">
        <w:r w:rsidR="00E66162">
          <w:rPr>
            <w:rFonts w:ascii="仿宋_GB2312" w:eastAsia="仿宋_GB2312" w:hAnsi="仿宋_GB2312" w:hint="eastAsia"/>
            <w:color w:val="000000"/>
            <w:sz w:val="28"/>
            <w:szCs w:val="28"/>
          </w:rPr>
          <w:t>提供</w:t>
        </w:r>
      </w:ins>
      <w:ins w:id="38" w:author="hansiqi" w:date="2021-05-08T08:57:00Z">
        <w:r w:rsidRPr="00463F69">
          <w:rPr>
            <w:rFonts w:ascii="仿宋_GB2312" w:eastAsia="仿宋_GB2312" w:hAnsi="仿宋_GB2312"/>
            <w:color w:val="000000"/>
            <w:sz w:val="28"/>
            <w:szCs w:val="28"/>
          </w:rPr>
          <w:t>调用测试服务能力，</w:t>
        </w:r>
      </w:ins>
      <w:ins w:id="39" w:author="hansiqi" w:date="2021-05-08T10:55:00Z">
        <w:r w:rsidR="00E66162">
          <w:rPr>
            <w:rFonts w:ascii="仿宋_GB2312" w:eastAsia="仿宋_GB2312" w:hAnsi="仿宋_GB2312" w:hint="eastAsia"/>
            <w:color w:val="000000"/>
            <w:sz w:val="28"/>
            <w:szCs w:val="28"/>
          </w:rPr>
          <w:t>由此使</w:t>
        </w:r>
      </w:ins>
      <w:ins w:id="40" w:author="hansiqi" w:date="2021-05-08T08:57:00Z">
        <w:r w:rsidRPr="00463F69">
          <w:rPr>
            <w:rFonts w:ascii="仿宋_GB2312" w:eastAsia="仿宋_GB2312" w:hAnsi="仿宋_GB2312"/>
            <w:color w:val="000000"/>
            <w:sz w:val="28"/>
            <w:szCs w:val="28"/>
          </w:rPr>
          <w:t>测试平台</w:t>
        </w:r>
      </w:ins>
      <w:ins w:id="41" w:author="hansiqi" w:date="2021-05-08T10:55:00Z">
        <w:r w:rsidR="00E66162">
          <w:rPr>
            <w:rFonts w:ascii="仿宋_GB2312" w:eastAsia="仿宋_GB2312" w:hAnsi="仿宋_GB2312" w:hint="eastAsia"/>
            <w:color w:val="000000"/>
            <w:sz w:val="28"/>
            <w:szCs w:val="28"/>
          </w:rPr>
          <w:t>可以</w:t>
        </w:r>
      </w:ins>
      <w:ins w:id="42" w:author="hansiqi" w:date="2021-05-08T08:57:00Z">
        <w:r w:rsidRPr="00463F69">
          <w:rPr>
            <w:rFonts w:ascii="仿宋_GB2312" w:eastAsia="仿宋_GB2312" w:hAnsi="仿宋_GB2312"/>
            <w:color w:val="000000"/>
            <w:sz w:val="28"/>
            <w:szCs w:val="28"/>
          </w:rPr>
          <w:t>更专注于测试服务能力体系的建设</w:t>
        </w:r>
      </w:ins>
      <w:ins w:id="43" w:author="hansiqi" w:date="2021-05-08T10:52:00Z">
        <w:r w:rsidR="00BF2BEF">
          <w:rPr>
            <w:rFonts w:ascii="仿宋_GB2312" w:eastAsia="仿宋_GB2312" w:hAnsi="仿宋_GB2312" w:hint="eastAsia"/>
            <w:color w:val="000000"/>
            <w:sz w:val="28"/>
            <w:szCs w:val="28"/>
          </w:rPr>
          <w:t>。</w:t>
        </w:r>
      </w:ins>
      <w:ins w:id="44" w:author="hansiqi" w:date="2021-05-08T10:53:00Z">
        <w:r w:rsidR="00BF2BEF">
          <w:rPr>
            <w:rFonts w:ascii="仿宋_GB2312" w:eastAsia="仿宋_GB2312" w:hAnsi="仿宋_GB2312" w:hint="eastAsia"/>
            <w:color w:val="000000"/>
            <w:sz w:val="28"/>
            <w:szCs w:val="28"/>
          </w:rPr>
          <w:t>如图1所示，</w:t>
        </w:r>
      </w:ins>
      <w:ins w:id="45" w:author="hansiqi" w:date="2021-05-08T08:57:00Z">
        <w:r w:rsidRPr="00463F69">
          <w:rPr>
            <w:rFonts w:ascii="仿宋_GB2312" w:eastAsia="仿宋_GB2312" w:hAnsi="仿宋_GB2312" w:hint="eastAsia"/>
            <w:color w:val="000000"/>
            <w:sz w:val="28"/>
            <w:szCs w:val="28"/>
          </w:rPr>
          <w:t>测试服务其他包含了基于测试服务框架和测试服务引擎提供各种测试服务能力的测试服务层，也包含了测试数据治理、分析的数据服务层，以及针对测试各维度的分析度量、监控告警和故障自愈的智能分析服务层，</w:t>
        </w:r>
      </w:ins>
    </w:p>
    <w:p w14:paraId="30207D8F" w14:textId="3E1A6702" w:rsidR="00874950" w:rsidRDefault="00DD57B8">
      <w:pPr>
        <w:widowControl/>
        <w:spacing w:line="360" w:lineRule="auto"/>
        <w:jc w:val="center"/>
        <w:rPr>
          <w:rFonts w:ascii="仿宋_GB2312" w:eastAsia="仿宋_GB2312" w:hAnsi="仿宋_GB2312"/>
          <w:color w:val="FF0000"/>
          <w:sz w:val="28"/>
          <w:szCs w:val="28"/>
        </w:rPr>
      </w:pPr>
      <w:ins w:id="46" w:author="hansiqi" w:date="2021-05-07T15:55:00Z">
        <w:r>
          <w:rPr>
            <w:rFonts w:ascii="仿宋_GB2312" w:eastAsia="仿宋_GB2312" w:hAnsi="仿宋_GB2312" w:hint="eastAsia"/>
            <w:noProof/>
            <w:color w:val="FF0000"/>
            <w:sz w:val="28"/>
            <w:szCs w:val="28"/>
          </w:rPr>
          <w:lastRenderedPageBreak/>
          <w:drawing>
            <wp:inline distT="0" distB="0" distL="0" distR="0" wp14:anchorId="15EE9A1C" wp14:editId="4E8C245B">
              <wp:extent cx="5200980" cy="463322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10">
                        <a:extLst>
                          <a:ext uri="{28A0092B-C50C-407E-A947-70E740481C1C}">
                            <a14:useLocalDpi xmlns:a14="http://schemas.microsoft.com/office/drawing/2010/main" val="0"/>
                          </a:ext>
                        </a:extLst>
                      </a:blip>
                      <a:srcRect l="11936" t="2733" r="11936"/>
                      <a:stretch/>
                    </pic:blipFill>
                    <pic:spPr bwMode="auto">
                      <a:xfrm>
                        <a:off x="0" y="0"/>
                        <a:ext cx="5228634" cy="4657856"/>
                      </a:xfrm>
                      <a:prstGeom prst="rect">
                        <a:avLst/>
                      </a:prstGeom>
                      <a:ln>
                        <a:noFill/>
                      </a:ln>
                      <a:extLst>
                        <a:ext uri="{53640926-AAD7-44D8-BBD7-CCE9431645EC}">
                          <a14:shadowObscured xmlns:a14="http://schemas.microsoft.com/office/drawing/2010/main"/>
                        </a:ext>
                      </a:extLst>
                    </pic:spPr>
                  </pic:pic>
                </a:graphicData>
              </a:graphic>
            </wp:inline>
          </w:drawing>
        </w:r>
      </w:ins>
    </w:p>
    <w:p w14:paraId="13AF612E" w14:textId="0A7811A3" w:rsidR="00874950" w:rsidRPr="006208A5" w:rsidRDefault="00F55B7B">
      <w:pPr>
        <w:widowControl/>
        <w:spacing w:line="360" w:lineRule="auto"/>
        <w:jc w:val="center"/>
        <w:rPr>
          <w:rFonts w:ascii="仿宋_GB2312" w:eastAsia="仿宋_GB2312" w:hAnsi="仿宋_GB2312"/>
          <w:sz w:val="22"/>
          <w:szCs w:val="28"/>
        </w:rPr>
      </w:pPr>
      <w:r>
        <w:rPr>
          <w:rFonts w:ascii="仿宋_GB2312" w:eastAsia="仿宋_GB2312" w:hAnsi="仿宋_GB2312" w:hint="eastAsia"/>
          <w:sz w:val="22"/>
          <w:szCs w:val="28"/>
        </w:rPr>
        <w:t>图1</w:t>
      </w:r>
      <w:r>
        <w:rPr>
          <w:rFonts w:ascii="仿宋_GB2312" w:eastAsia="仿宋_GB2312" w:hAnsi="仿宋_GB2312"/>
          <w:sz w:val="22"/>
          <w:szCs w:val="28"/>
        </w:rPr>
        <w:t xml:space="preserve"> </w:t>
      </w:r>
      <w:r w:rsidR="00D77F37" w:rsidRPr="006208A5">
        <w:rPr>
          <w:rFonts w:ascii="仿宋_GB2312" w:eastAsia="仿宋_GB2312" w:hAnsi="仿宋_GB2312" w:hint="eastAsia"/>
          <w:sz w:val="22"/>
          <w:szCs w:val="28"/>
        </w:rPr>
        <w:t>云原生测试架构图</w:t>
      </w:r>
    </w:p>
    <w:p w14:paraId="0D2F015C" w14:textId="101C0498" w:rsidR="006208A5" w:rsidRDefault="006208A5" w:rsidP="00656CAA">
      <w:pPr>
        <w:widowControl/>
        <w:spacing w:line="360" w:lineRule="auto"/>
        <w:ind w:firstLineChars="200" w:firstLine="560"/>
        <w:jc w:val="left"/>
        <w:rPr>
          <w:ins w:id="47" w:author="hansiqi" w:date="2021-05-07T17:22:00Z"/>
          <w:rFonts w:ascii="仿宋_GB2312" w:eastAsia="仿宋_GB2312" w:hAnsi="仿宋_GB2312"/>
          <w:color w:val="000000"/>
          <w:sz w:val="28"/>
          <w:szCs w:val="28"/>
        </w:rPr>
      </w:pPr>
      <w:ins w:id="48" w:author="hansiqi" w:date="2021-05-07T16:30:00Z">
        <w:r w:rsidRPr="006208A5">
          <w:rPr>
            <w:rFonts w:ascii="仿宋_GB2312" w:eastAsia="仿宋_GB2312" w:hAnsi="仿宋_GB2312" w:hint="eastAsia"/>
            <w:color w:val="000000"/>
            <w:sz w:val="28"/>
            <w:szCs w:val="28"/>
          </w:rPr>
          <w:t>云原生是</w:t>
        </w:r>
      </w:ins>
      <w:ins w:id="49" w:author="hansiqi" w:date="2021-05-07T17:36:00Z">
        <w:r w:rsidR="00F468D4">
          <w:rPr>
            <w:rFonts w:ascii="仿宋_GB2312" w:eastAsia="仿宋_GB2312" w:hAnsi="仿宋_GB2312" w:hint="eastAsia"/>
            <w:color w:val="000000"/>
            <w:sz w:val="28"/>
            <w:szCs w:val="28"/>
          </w:rPr>
          <w:t>多种概念和</w:t>
        </w:r>
      </w:ins>
      <w:ins w:id="50" w:author="hansiqi" w:date="2021-05-07T16:30:00Z">
        <w:r w:rsidR="00656CAA">
          <w:rPr>
            <w:rFonts w:ascii="仿宋_GB2312" w:eastAsia="仿宋_GB2312" w:hAnsi="仿宋_GB2312" w:hint="eastAsia"/>
            <w:color w:val="000000"/>
            <w:sz w:val="28"/>
            <w:szCs w:val="28"/>
          </w:rPr>
          <w:t>思想的集合，</w:t>
        </w:r>
        <w:r w:rsidRPr="006208A5">
          <w:rPr>
            <w:rFonts w:ascii="仿宋_GB2312" w:eastAsia="仿宋_GB2312" w:hAnsi="仿宋_GB2312" w:hint="eastAsia"/>
            <w:color w:val="000000"/>
            <w:sz w:val="28"/>
            <w:szCs w:val="28"/>
          </w:rPr>
          <w:t>包含了</w:t>
        </w:r>
        <w:r w:rsidRPr="006208A5">
          <w:rPr>
            <w:rFonts w:ascii="仿宋_GB2312" w:eastAsia="仿宋_GB2312" w:hAnsi="仿宋_GB2312"/>
            <w:color w:val="000000"/>
            <w:sz w:val="28"/>
            <w:szCs w:val="28"/>
          </w:rPr>
          <w:t>DevOps、持续交付、微服务和敏捷基础设施等</w:t>
        </w:r>
      </w:ins>
      <w:ins w:id="51" w:author="hansiqi" w:date="2021-05-07T17:13:00Z">
        <w:r w:rsidR="00710430">
          <w:rPr>
            <w:rFonts w:ascii="仿宋_GB2312" w:eastAsia="仿宋_GB2312" w:hAnsi="仿宋_GB2312" w:hint="eastAsia"/>
            <w:color w:val="000000"/>
            <w:sz w:val="28"/>
            <w:szCs w:val="28"/>
          </w:rPr>
          <w:t>。</w:t>
        </w:r>
      </w:ins>
      <w:ins w:id="52" w:author="hansiqi" w:date="2021-05-07T16:30:00Z">
        <w:r w:rsidRPr="006208A5">
          <w:rPr>
            <w:rFonts w:ascii="仿宋_GB2312" w:eastAsia="仿宋_GB2312" w:hAnsi="仿宋_GB2312"/>
            <w:color w:val="000000"/>
            <w:sz w:val="28"/>
            <w:szCs w:val="28"/>
          </w:rPr>
          <w:t>随着时间的推移和技术的发展，这个集合还</w:t>
        </w:r>
      </w:ins>
      <w:ins w:id="53" w:author="hansiqi" w:date="2021-05-07T17:12:00Z">
        <w:r w:rsidR="00710430">
          <w:rPr>
            <w:rFonts w:ascii="仿宋_GB2312" w:eastAsia="仿宋_GB2312" w:hAnsi="仿宋_GB2312" w:hint="eastAsia"/>
            <w:color w:val="000000"/>
            <w:sz w:val="28"/>
            <w:szCs w:val="28"/>
          </w:rPr>
          <w:t>将</w:t>
        </w:r>
      </w:ins>
      <w:ins w:id="54" w:author="hansiqi" w:date="2021-05-07T16:30:00Z">
        <w:r w:rsidRPr="006208A5">
          <w:rPr>
            <w:rFonts w:ascii="仿宋_GB2312" w:eastAsia="仿宋_GB2312" w:hAnsi="仿宋_GB2312"/>
            <w:color w:val="000000"/>
            <w:sz w:val="28"/>
            <w:szCs w:val="28"/>
          </w:rPr>
          <w:t>不断壮大</w:t>
        </w:r>
      </w:ins>
      <w:ins w:id="55" w:author="hansiqi" w:date="2021-05-07T17:13:00Z">
        <w:r w:rsidR="00710430">
          <w:rPr>
            <w:rFonts w:ascii="仿宋_GB2312" w:eastAsia="仿宋_GB2312" w:hAnsi="仿宋_GB2312" w:hint="eastAsia"/>
            <w:color w:val="000000"/>
            <w:sz w:val="28"/>
            <w:szCs w:val="28"/>
          </w:rPr>
          <w:t>。</w:t>
        </w:r>
      </w:ins>
      <w:ins w:id="56" w:author="hansiqi" w:date="2021-05-08T10:21:00Z">
        <w:r w:rsidR="00BD08A6" w:rsidRPr="00BD08A6">
          <w:rPr>
            <w:rFonts w:ascii="仿宋_GB2312" w:eastAsia="仿宋_GB2312" w:hAnsi="仿宋_GB2312" w:hint="eastAsia"/>
            <w:color w:val="000000"/>
            <w:sz w:val="28"/>
            <w:szCs w:val="28"/>
          </w:rPr>
          <w:t>伴随</w:t>
        </w:r>
        <w:r w:rsidR="00BD08A6">
          <w:rPr>
            <w:rFonts w:ascii="仿宋_GB2312" w:eastAsia="仿宋_GB2312" w:hAnsi="仿宋_GB2312" w:hint="eastAsia"/>
            <w:color w:val="000000"/>
            <w:sz w:val="28"/>
            <w:szCs w:val="28"/>
          </w:rPr>
          <w:t>着</w:t>
        </w:r>
        <w:r w:rsidR="00BD08A6" w:rsidRPr="00BD08A6">
          <w:rPr>
            <w:rFonts w:ascii="仿宋_GB2312" w:eastAsia="仿宋_GB2312" w:hAnsi="仿宋_GB2312" w:hint="eastAsia"/>
            <w:color w:val="000000"/>
            <w:sz w:val="28"/>
            <w:szCs w:val="28"/>
          </w:rPr>
          <w:t>云原生</w:t>
        </w:r>
        <w:r w:rsidR="00BD08A6">
          <w:rPr>
            <w:rFonts w:ascii="仿宋_GB2312" w:eastAsia="仿宋_GB2312" w:hAnsi="仿宋_GB2312" w:hint="eastAsia"/>
            <w:color w:val="000000"/>
            <w:sz w:val="28"/>
            <w:szCs w:val="28"/>
          </w:rPr>
          <w:t>的落地和发展，测试也发生了较大变化，</w:t>
        </w:r>
      </w:ins>
      <w:ins w:id="57" w:author="hansiqi" w:date="2021-05-08T10:22:00Z">
        <w:r w:rsidR="00BD08A6">
          <w:rPr>
            <w:rFonts w:ascii="仿宋_GB2312" w:eastAsia="仿宋_GB2312" w:hAnsi="仿宋_GB2312" w:hint="eastAsia"/>
            <w:color w:val="000000"/>
            <w:sz w:val="28"/>
            <w:szCs w:val="28"/>
          </w:rPr>
          <w:t>在</w:t>
        </w:r>
      </w:ins>
      <w:ins w:id="58" w:author="hansiqi" w:date="2021-05-08T10:21:00Z">
        <w:r w:rsidR="00BD08A6" w:rsidRPr="00BD08A6">
          <w:rPr>
            <w:rFonts w:ascii="仿宋_GB2312" w:eastAsia="仿宋_GB2312" w:hAnsi="仿宋_GB2312" w:hint="eastAsia"/>
            <w:color w:val="000000"/>
            <w:sz w:val="28"/>
            <w:szCs w:val="28"/>
          </w:rPr>
          <w:t>变化过程中，</w:t>
        </w:r>
      </w:ins>
      <w:ins w:id="59" w:author="hansiqi" w:date="2021-05-07T16:30:00Z">
        <w:r w:rsidRPr="006208A5">
          <w:rPr>
            <w:rFonts w:ascii="仿宋_GB2312" w:eastAsia="仿宋_GB2312" w:hAnsi="仿宋_GB2312"/>
            <w:color w:val="000000"/>
            <w:sz w:val="28"/>
            <w:szCs w:val="28"/>
          </w:rPr>
          <w:t>测试左移和测试右移的概念随之而起</w:t>
        </w:r>
      </w:ins>
      <w:ins w:id="60" w:author="hansiqi" w:date="2021-05-07T17:23:00Z">
        <w:r w:rsidR="009B5C1D">
          <w:rPr>
            <w:rFonts w:ascii="仿宋_GB2312" w:eastAsia="仿宋_GB2312" w:hAnsi="仿宋_GB2312" w:hint="eastAsia"/>
            <w:color w:val="000000"/>
            <w:sz w:val="28"/>
            <w:szCs w:val="28"/>
          </w:rPr>
          <w:t>。</w:t>
        </w:r>
      </w:ins>
      <w:ins w:id="61" w:author="hansiqi" w:date="2021-05-08T10:22:00Z">
        <w:r w:rsidR="00BD08A6" w:rsidRPr="00BD08A6">
          <w:rPr>
            <w:rFonts w:ascii="仿宋_GB2312" w:eastAsia="仿宋_GB2312" w:hAnsi="仿宋_GB2312" w:hint="eastAsia"/>
            <w:color w:val="000000"/>
            <w:sz w:val="28"/>
            <w:szCs w:val="28"/>
          </w:rPr>
          <w:t>结合</w:t>
        </w:r>
        <w:r w:rsidR="00BD08A6" w:rsidRPr="00BD08A6">
          <w:rPr>
            <w:rFonts w:ascii="仿宋_GB2312" w:eastAsia="仿宋_GB2312" w:hAnsi="仿宋_GB2312"/>
            <w:color w:val="000000"/>
            <w:sz w:val="28"/>
            <w:szCs w:val="28"/>
          </w:rPr>
          <w:t>DevOps、持续交付、微服务和敏捷基础设施这四大云原生领域来分析</w:t>
        </w:r>
        <w:r w:rsidR="00BD08A6">
          <w:rPr>
            <w:rFonts w:ascii="仿宋_GB2312" w:eastAsia="仿宋_GB2312" w:hAnsi="仿宋_GB2312"/>
            <w:color w:val="000000"/>
            <w:sz w:val="28"/>
            <w:szCs w:val="28"/>
          </w:rPr>
          <w:t>测试</w:t>
        </w:r>
        <w:r w:rsidR="00BD08A6" w:rsidRPr="00BD08A6">
          <w:rPr>
            <w:rFonts w:ascii="仿宋_GB2312" w:eastAsia="仿宋_GB2312" w:hAnsi="仿宋_GB2312"/>
            <w:color w:val="000000"/>
            <w:sz w:val="28"/>
            <w:szCs w:val="28"/>
          </w:rPr>
          <w:t>左移和右移</w:t>
        </w:r>
      </w:ins>
      <w:ins w:id="62" w:author="hansiqi" w:date="2021-05-08T10:23:00Z">
        <w:r w:rsidR="00BD08A6">
          <w:rPr>
            <w:rFonts w:ascii="仿宋_GB2312" w:eastAsia="仿宋_GB2312" w:hAnsi="仿宋_GB2312" w:hint="eastAsia"/>
            <w:color w:val="000000"/>
            <w:sz w:val="28"/>
            <w:szCs w:val="28"/>
          </w:rPr>
          <w:t>的</w:t>
        </w:r>
      </w:ins>
      <w:ins w:id="63" w:author="hansiqi" w:date="2021-05-08T10:22:00Z">
        <w:r w:rsidR="00BD08A6" w:rsidRPr="00BD08A6">
          <w:rPr>
            <w:rFonts w:ascii="仿宋_GB2312" w:eastAsia="仿宋_GB2312" w:hAnsi="仿宋_GB2312"/>
            <w:color w:val="000000"/>
            <w:sz w:val="28"/>
            <w:szCs w:val="28"/>
          </w:rPr>
          <w:t>本质，</w:t>
        </w:r>
      </w:ins>
      <w:ins w:id="64" w:author="hansiqi" w:date="2021-05-08T10:27:00Z">
        <w:r w:rsidR="00BA689D">
          <w:rPr>
            <w:rFonts w:ascii="仿宋_GB2312" w:eastAsia="仿宋_GB2312" w:hAnsi="仿宋_GB2312" w:hint="eastAsia"/>
            <w:color w:val="000000"/>
            <w:sz w:val="28"/>
            <w:szCs w:val="28"/>
          </w:rPr>
          <w:t>如图2所示，</w:t>
        </w:r>
      </w:ins>
      <w:ins w:id="65" w:author="hansiqi" w:date="2021-05-07T16:30:00Z">
        <w:r w:rsidRPr="006208A5">
          <w:rPr>
            <w:rFonts w:ascii="仿宋_GB2312" w:eastAsia="仿宋_GB2312" w:hAnsi="仿宋_GB2312"/>
            <w:color w:val="000000"/>
            <w:sz w:val="28"/>
            <w:szCs w:val="28"/>
          </w:rPr>
          <w:t>测试左移</w:t>
        </w:r>
        <w:r w:rsidR="009B5C1D">
          <w:rPr>
            <w:rFonts w:ascii="仿宋_GB2312" w:eastAsia="仿宋_GB2312" w:hAnsi="仿宋_GB2312"/>
            <w:color w:val="000000"/>
            <w:sz w:val="28"/>
            <w:szCs w:val="28"/>
          </w:rPr>
          <w:t>需要尽早发现缺陷，以最小的成本</w:t>
        </w:r>
        <w:r w:rsidRPr="006208A5">
          <w:rPr>
            <w:rFonts w:ascii="仿宋_GB2312" w:eastAsia="仿宋_GB2312" w:hAnsi="仿宋_GB2312"/>
            <w:color w:val="000000"/>
            <w:sz w:val="28"/>
            <w:szCs w:val="28"/>
          </w:rPr>
          <w:t>解决问题</w:t>
        </w:r>
      </w:ins>
      <w:ins w:id="66" w:author="hansiqi" w:date="2021-05-08T10:23:00Z">
        <w:r w:rsidR="00BD08A6">
          <w:rPr>
            <w:rFonts w:ascii="仿宋_GB2312" w:eastAsia="仿宋_GB2312" w:hAnsi="仿宋_GB2312" w:hint="eastAsia"/>
            <w:color w:val="000000"/>
            <w:sz w:val="28"/>
            <w:szCs w:val="28"/>
          </w:rPr>
          <w:t>，因此</w:t>
        </w:r>
      </w:ins>
      <w:ins w:id="67" w:author="hansiqi" w:date="2021-05-07T16:30:00Z">
        <w:r w:rsidRPr="006208A5">
          <w:rPr>
            <w:rFonts w:ascii="仿宋_GB2312" w:eastAsia="仿宋_GB2312" w:hAnsi="仿宋_GB2312"/>
            <w:color w:val="000000"/>
            <w:sz w:val="28"/>
            <w:szCs w:val="28"/>
          </w:rPr>
          <w:t>代码质量、单元测试、安全扫描等自动化测试框架能力应</w:t>
        </w:r>
        <w:r w:rsidR="009B5C1D">
          <w:rPr>
            <w:rFonts w:ascii="仿宋_GB2312" w:eastAsia="仿宋_GB2312" w:hAnsi="仿宋_GB2312"/>
            <w:color w:val="000000"/>
            <w:sz w:val="28"/>
            <w:szCs w:val="28"/>
          </w:rPr>
          <w:t>尽量左移到持续构建的过程中</w:t>
        </w:r>
      </w:ins>
      <w:ins w:id="68" w:author="hansiqi" w:date="2021-05-08T10:23:00Z">
        <w:r w:rsidR="00BD08A6" w:rsidRPr="00BD08A6">
          <w:rPr>
            <w:rFonts w:ascii="仿宋_GB2312" w:eastAsia="仿宋_GB2312" w:hAnsi="仿宋_GB2312" w:hint="eastAsia"/>
            <w:color w:val="000000"/>
            <w:sz w:val="28"/>
            <w:szCs w:val="28"/>
          </w:rPr>
          <w:t>来让问题尽</w:t>
        </w:r>
        <w:r w:rsidR="00BD08A6" w:rsidRPr="00BD08A6">
          <w:rPr>
            <w:rFonts w:ascii="仿宋_GB2312" w:eastAsia="仿宋_GB2312" w:hAnsi="仿宋_GB2312" w:hint="eastAsia"/>
            <w:color w:val="000000"/>
            <w:sz w:val="28"/>
            <w:szCs w:val="28"/>
          </w:rPr>
          <w:lastRenderedPageBreak/>
          <w:t>早暴露和解决</w:t>
        </w:r>
      </w:ins>
      <w:ins w:id="69" w:author="hansiqi" w:date="2021-05-07T16:30:00Z">
        <w:r w:rsidRPr="006208A5">
          <w:rPr>
            <w:rFonts w:ascii="仿宋_GB2312" w:eastAsia="仿宋_GB2312" w:hAnsi="仿宋_GB2312"/>
            <w:color w:val="000000"/>
            <w:sz w:val="28"/>
            <w:szCs w:val="28"/>
          </w:rPr>
          <w:t>，</w:t>
        </w:r>
      </w:ins>
      <w:ins w:id="70" w:author="hansiqi" w:date="2021-05-07T17:23:00Z">
        <w:r w:rsidR="009B5C1D">
          <w:rPr>
            <w:rFonts w:ascii="仿宋_GB2312" w:eastAsia="仿宋_GB2312" w:hAnsi="仿宋_GB2312" w:hint="eastAsia"/>
            <w:color w:val="000000"/>
            <w:sz w:val="28"/>
            <w:szCs w:val="28"/>
          </w:rPr>
          <w:t>继而</w:t>
        </w:r>
      </w:ins>
      <w:ins w:id="71" w:author="hansiqi" w:date="2021-05-07T16:30:00Z">
        <w:r w:rsidRPr="006208A5">
          <w:rPr>
            <w:rFonts w:ascii="仿宋_GB2312" w:eastAsia="仿宋_GB2312" w:hAnsi="仿宋_GB2312"/>
            <w:color w:val="000000"/>
            <w:sz w:val="28"/>
            <w:szCs w:val="28"/>
          </w:rPr>
          <w:t>要求测试服务平台能够提供相关</w:t>
        </w:r>
      </w:ins>
      <w:ins w:id="72" w:author="hansiqi" w:date="2021-05-08T10:24:00Z">
        <w:r w:rsidR="00BD08A6">
          <w:rPr>
            <w:rFonts w:ascii="仿宋_GB2312" w:eastAsia="仿宋_GB2312" w:hAnsi="仿宋_GB2312" w:hint="eastAsia"/>
            <w:color w:val="000000"/>
            <w:sz w:val="28"/>
            <w:szCs w:val="28"/>
          </w:rPr>
          <w:t>测试服务</w:t>
        </w:r>
      </w:ins>
      <w:ins w:id="73" w:author="hansiqi" w:date="2021-05-07T16:30:00Z">
        <w:r w:rsidRPr="006208A5">
          <w:rPr>
            <w:rFonts w:ascii="仿宋_GB2312" w:eastAsia="仿宋_GB2312" w:hAnsi="仿宋_GB2312"/>
            <w:color w:val="000000"/>
            <w:sz w:val="28"/>
            <w:szCs w:val="28"/>
          </w:rPr>
          <w:t>能力</w:t>
        </w:r>
      </w:ins>
      <w:ins w:id="74" w:author="hansiqi" w:date="2021-05-08T10:24:00Z">
        <w:r w:rsidR="00BD08A6">
          <w:rPr>
            <w:rFonts w:ascii="仿宋_GB2312" w:eastAsia="仿宋_GB2312" w:hAnsi="仿宋_GB2312" w:hint="eastAsia"/>
            <w:color w:val="000000"/>
            <w:sz w:val="28"/>
            <w:szCs w:val="28"/>
          </w:rPr>
          <w:t>，以微服务调用的方式加</w:t>
        </w:r>
      </w:ins>
      <w:ins w:id="75" w:author="hansiqi" w:date="2021-05-07T16:30:00Z">
        <w:r w:rsidRPr="006208A5">
          <w:rPr>
            <w:rFonts w:ascii="仿宋_GB2312" w:eastAsia="仿宋_GB2312" w:hAnsi="仿宋_GB2312"/>
            <w:color w:val="000000"/>
            <w:sz w:val="28"/>
            <w:szCs w:val="28"/>
          </w:rPr>
          <w:t>入到应用的</w:t>
        </w:r>
        <w:r w:rsidR="009B5C1D">
          <w:rPr>
            <w:rFonts w:ascii="仿宋_GB2312" w:eastAsia="仿宋_GB2312" w:hAnsi="仿宋_GB2312"/>
            <w:color w:val="000000"/>
            <w:sz w:val="28"/>
            <w:szCs w:val="28"/>
          </w:rPr>
          <w:t>CI/CD</w:t>
        </w:r>
        <w:r w:rsidRPr="006208A5">
          <w:rPr>
            <w:rFonts w:ascii="仿宋_GB2312" w:eastAsia="仿宋_GB2312" w:hAnsi="仿宋_GB2312"/>
            <w:color w:val="000000"/>
            <w:sz w:val="28"/>
            <w:szCs w:val="28"/>
          </w:rPr>
          <w:t>过程中</w:t>
        </w:r>
        <w:r w:rsidR="00757DFE">
          <w:rPr>
            <w:rFonts w:ascii="仿宋_GB2312" w:eastAsia="仿宋_GB2312" w:hAnsi="仿宋_GB2312" w:hint="eastAsia"/>
            <w:color w:val="000000"/>
            <w:sz w:val="28"/>
            <w:szCs w:val="28"/>
          </w:rPr>
          <w:t>。在测试左移</w:t>
        </w:r>
      </w:ins>
      <w:ins w:id="76" w:author="hansiqi" w:date="2021-05-07T17:26:00Z">
        <w:r w:rsidR="00757DFE">
          <w:rPr>
            <w:rFonts w:ascii="仿宋_GB2312" w:eastAsia="仿宋_GB2312" w:hAnsi="仿宋_GB2312" w:hint="eastAsia"/>
            <w:color w:val="000000"/>
            <w:sz w:val="28"/>
            <w:szCs w:val="28"/>
          </w:rPr>
          <w:t>保证</w:t>
        </w:r>
      </w:ins>
      <w:ins w:id="77" w:author="hansiqi" w:date="2021-05-07T17:29:00Z">
        <w:r w:rsidR="00757DFE">
          <w:rPr>
            <w:rFonts w:ascii="仿宋_GB2312" w:eastAsia="仿宋_GB2312" w:hAnsi="仿宋_GB2312" w:hint="eastAsia"/>
            <w:color w:val="000000"/>
            <w:sz w:val="28"/>
            <w:szCs w:val="28"/>
          </w:rPr>
          <w:t>了</w:t>
        </w:r>
      </w:ins>
      <w:ins w:id="78" w:author="hansiqi" w:date="2021-05-07T16:30:00Z">
        <w:r w:rsidR="00757DFE">
          <w:rPr>
            <w:rFonts w:ascii="仿宋_GB2312" w:eastAsia="仿宋_GB2312" w:hAnsi="仿宋_GB2312" w:hint="eastAsia"/>
            <w:color w:val="000000"/>
            <w:sz w:val="28"/>
            <w:szCs w:val="28"/>
          </w:rPr>
          <w:t>应用质量</w:t>
        </w:r>
      </w:ins>
      <w:ins w:id="79" w:author="hansiqi" w:date="2021-05-07T17:29:00Z">
        <w:r w:rsidR="00757DFE">
          <w:rPr>
            <w:rFonts w:ascii="仿宋_GB2312" w:eastAsia="仿宋_GB2312" w:hAnsi="仿宋_GB2312" w:hint="eastAsia"/>
            <w:color w:val="000000"/>
            <w:sz w:val="28"/>
            <w:szCs w:val="28"/>
          </w:rPr>
          <w:t>、</w:t>
        </w:r>
      </w:ins>
      <w:ins w:id="80" w:author="hansiqi" w:date="2021-05-07T17:27:00Z">
        <w:r w:rsidR="00757DFE">
          <w:rPr>
            <w:rFonts w:ascii="仿宋_GB2312" w:eastAsia="仿宋_GB2312" w:hAnsi="仿宋_GB2312" w:hint="eastAsia"/>
            <w:color w:val="000000"/>
            <w:sz w:val="28"/>
            <w:szCs w:val="28"/>
          </w:rPr>
          <w:t>满足</w:t>
        </w:r>
      </w:ins>
      <w:ins w:id="81" w:author="hansiqi" w:date="2021-05-07T17:29:00Z">
        <w:r w:rsidR="00757DFE">
          <w:rPr>
            <w:rFonts w:ascii="仿宋_GB2312" w:eastAsia="仿宋_GB2312" w:hAnsi="仿宋_GB2312" w:hint="eastAsia"/>
            <w:color w:val="000000"/>
            <w:sz w:val="28"/>
            <w:szCs w:val="28"/>
          </w:rPr>
          <w:t>了</w:t>
        </w:r>
      </w:ins>
      <w:ins w:id="82" w:author="hansiqi" w:date="2021-05-07T16:30:00Z">
        <w:r w:rsidRPr="006208A5">
          <w:rPr>
            <w:rFonts w:ascii="仿宋_GB2312" w:eastAsia="仿宋_GB2312" w:hAnsi="仿宋_GB2312" w:hint="eastAsia"/>
            <w:color w:val="000000"/>
            <w:sz w:val="28"/>
            <w:szCs w:val="28"/>
          </w:rPr>
          <w:t>业务需求的情况下，</w:t>
        </w:r>
      </w:ins>
      <w:ins w:id="83" w:author="hansiqi" w:date="2021-05-07T17:28:00Z">
        <w:r w:rsidR="00757DFE">
          <w:rPr>
            <w:rFonts w:ascii="仿宋_GB2312" w:eastAsia="仿宋_GB2312" w:hAnsi="仿宋_GB2312" w:hint="eastAsia"/>
            <w:color w:val="000000"/>
            <w:sz w:val="28"/>
            <w:szCs w:val="28"/>
          </w:rPr>
          <w:t>还需</w:t>
        </w:r>
      </w:ins>
      <w:ins w:id="84" w:author="hansiqi" w:date="2021-05-08T10:25:00Z">
        <w:r w:rsidR="00BA689D">
          <w:rPr>
            <w:rFonts w:ascii="仿宋_GB2312" w:eastAsia="仿宋_GB2312" w:hAnsi="仿宋_GB2312" w:hint="eastAsia"/>
            <w:color w:val="000000"/>
            <w:sz w:val="28"/>
            <w:szCs w:val="28"/>
          </w:rPr>
          <w:t>要</w:t>
        </w:r>
      </w:ins>
      <w:ins w:id="85" w:author="hansiqi" w:date="2021-05-07T16:30:00Z">
        <w:r w:rsidRPr="006208A5">
          <w:rPr>
            <w:rFonts w:ascii="仿宋_GB2312" w:eastAsia="仿宋_GB2312" w:hAnsi="仿宋_GB2312" w:hint="eastAsia"/>
            <w:color w:val="000000"/>
            <w:sz w:val="28"/>
            <w:szCs w:val="28"/>
          </w:rPr>
          <w:t>通过测试右移来</w:t>
        </w:r>
      </w:ins>
      <w:ins w:id="86" w:author="hansiqi" w:date="2021-05-07T17:26:00Z">
        <w:r w:rsidR="00757DFE">
          <w:rPr>
            <w:rFonts w:ascii="仿宋_GB2312" w:eastAsia="仿宋_GB2312" w:hAnsi="仿宋_GB2312" w:hint="eastAsia"/>
            <w:color w:val="000000"/>
            <w:sz w:val="28"/>
            <w:szCs w:val="28"/>
          </w:rPr>
          <w:t>保障</w:t>
        </w:r>
      </w:ins>
      <w:ins w:id="87" w:author="hansiqi" w:date="2021-05-07T16:30:00Z">
        <w:r w:rsidR="00757DFE">
          <w:rPr>
            <w:rFonts w:ascii="仿宋_GB2312" w:eastAsia="仿宋_GB2312" w:hAnsi="仿宋_GB2312" w:hint="eastAsia"/>
            <w:color w:val="000000"/>
            <w:sz w:val="28"/>
            <w:szCs w:val="28"/>
          </w:rPr>
          <w:t>现实</w:t>
        </w:r>
      </w:ins>
      <w:ins w:id="88" w:author="hansiqi" w:date="2021-05-08T10:26:00Z">
        <w:r w:rsidR="00BA689D">
          <w:rPr>
            <w:rFonts w:ascii="仿宋_GB2312" w:eastAsia="仿宋_GB2312" w:hAnsi="仿宋_GB2312" w:hint="eastAsia"/>
            <w:color w:val="000000"/>
            <w:sz w:val="28"/>
            <w:szCs w:val="28"/>
          </w:rPr>
          <w:t>世界</w:t>
        </w:r>
      </w:ins>
      <w:ins w:id="89" w:author="hansiqi" w:date="2021-05-07T16:30:00Z">
        <w:r w:rsidRPr="006208A5">
          <w:rPr>
            <w:rFonts w:ascii="仿宋_GB2312" w:eastAsia="仿宋_GB2312" w:hAnsi="仿宋_GB2312" w:hint="eastAsia"/>
            <w:color w:val="000000"/>
            <w:sz w:val="28"/>
            <w:szCs w:val="28"/>
          </w:rPr>
          <w:t>环境中</w:t>
        </w:r>
      </w:ins>
      <w:ins w:id="90" w:author="hansiqi" w:date="2021-05-07T17:25:00Z">
        <w:r w:rsidR="00757DFE">
          <w:rPr>
            <w:rFonts w:ascii="仿宋_GB2312" w:eastAsia="仿宋_GB2312" w:hAnsi="仿宋_GB2312" w:hint="eastAsia"/>
            <w:color w:val="000000"/>
            <w:sz w:val="28"/>
            <w:szCs w:val="28"/>
          </w:rPr>
          <w:t>的</w:t>
        </w:r>
      </w:ins>
      <w:ins w:id="91" w:author="hansiqi" w:date="2021-05-07T16:30:00Z">
        <w:r w:rsidRPr="006208A5">
          <w:rPr>
            <w:rFonts w:ascii="仿宋_GB2312" w:eastAsia="仿宋_GB2312" w:hAnsi="仿宋_GB2312" w:hint="eastAsia"/>
            <w:color w:val="000000"/>
            <w:sz w:val="28"/>
            <w:szCs w:val="28"/>
          </w:rPr>
          <w:t>运</w:t>
        </w:r>
        <w:r w:rsidR="009B5C1D">
          <w:rPr>
            <w:rFonts w:ascii="仿宋_GB2312" w:eastAsia="仿宋_GB2312" w:hAnsi="仿宋_GB2312" w:hint="eastAsia"/>
            <w:color w:val="000000"/>
            <w:sz w:val="28"/>
            <w:szCs w:val="28"/>
          </w:rPr>
          <w:t>行质量、性能和安全</w:t>
        </w:r>
        <w:r w:rsidR="00757DFE">
          <w:rPr>
            <w:rFonts w:ascii="仿宋_GB2312" w:eastAsia="仿宋_GB2312" w:hAnsi="仿宋_GB2312" w:hint="eastAsia"/>
            <w:color w:val="000000"/>
            <w:sz w:val="28"/>
            <w:szCs w:val="28"/>
          </w:rPr>
          <w:t>等</w:t>
        </w:r>
      </w:ins>
      <w:ins w:id="92" w:author="hansiqi" w:date="2021-05-07T17:28:00Z">
        <w:r w:rsidR="00757DFE">
          <w:rPr>
            <w:rFonts w:ascii="仿宋_GB2312" w:eastAsia="仿宋_GB2312" w:hAnsi="仿宋_GB2312" w:hint="eastAsia"/>
            <w:color w:val="000000"/>
            <w:sz w:val="28"/>
            <w:szCs w:val="28"/>
          </w:rPr>
          <w:t>。</w:t>
        </w:r>
      </w:ins>
      <w:ins w:id="93" w:author="hansiqi" w:date="2021-05-07T16:30:00Z">
        <w:r w:rsidR="009B5C1D">
          <w:rPr>
            <w:rFonts w:ascii="仿宋_GB2312" w:eastAsia="仿宋_GB2312" w:hAnsi="仿宋_GB2312" w:hint="eastAsia"/>
            <w:color w:val="000000"/>
            <w:sz w:val="28"/>
            <w:szCs w:val="28"/>
          </w:rPr>
          <w:t>如何降低测试右移的成本和使用门槛，</w:t>
        </w:r>
      </w:ins>
      <w:ins w:id="94" w:author="hansiqi" w:date="2021-05-07T17:29:00Z">
        <w:r w:rsidR="00757DFE">
          <w:rPr>
            <w:rFonts w:ascii="仿宋_GB2312" w:eastAsia="仿宋_GB2312" w:hAnsi="仿宋_GB2312" w:hint="eastAsia"/>
            <w:color w:val="000000"/>
            <w:sz w:val="28"/>
            <w:szCs w:val="28"/>
          </w:rPr>
          <w:t>是</w:t>
        </w:r>
      </w:ins>
      <w:ins w:id="95" w:author="hansiqi" w:date="2021-05-07T16:30:00Z">
        <w:r w:rsidR="009B5C1D">
          <w:rPr>
            <w:rFonts w:ascii="仿宋_GB2312" w:eastAsia="仿宋_GB2312" w:hAnsi="仿宋_GB2312" w:hint="eastAsia"/>
            <w:color w:val="000000"/>
            <w:sz w:val="28"/>
            <w:szCs w:val="28"/>
          </w:rPr>
          <w:t>测试</w:t>
        </w:r>
      </w:ins>
      <w:ins w:id="96" w:author="hansiqi" w:date="2021-05-07T17:29:00Z">
        <w:r w:rsidR="00757DFE">
          <w:rPr>
            <w:rFonts w:ascii="仿宋_GB2312" w:eastAsia="仿宋_GB2312" w:hAnsi="仿宋_GB2312" w:hint="eastAsia"/>
            <w:color w:val="000000"/>
            <w:sz w:val="28"/>
            <w:szCs w:val="28"/>
          </w:rPr>
          <w:t>领域的又一挑战</w:t>
        </w:r>
      </w:ins>
      <w:ins w:id="97" w:author="hansiqi" w:date="2021-05-07T17:24:00Z">
        <w:r w:rsidR="009B5C1D">
          <w:rPr>
            <w:rFonts w:ascii="仿宋_GB2312" w:eastAsia="仿宋_GB2312" w:hAnsi="仿宋_GB2312" w:hint="eastAsia"/>
            <w:color w:val="000000"/>
            <w:sz w:val="28"/>
            <w:szCs w:val="28"/>
          </w:rPr>
          <w:t>。</w:t>
        </w:r>
      </w:ins>
      <w:ins w:id="98" w:author="hansiqi" w:date="2021-05-07T17:30:00Z">
        <w:r w:rsidR="00A2770A">
          <w:rPr>
            <w:rFonts w:ascii="仿宋_GB2312" w:eastAsia="仿宋_GB2312" w:hAnsi="仿宋_GB2312" w:hint="eastAsia"/>
            <w:color w:val="000000"/>
            <w:sz w:val="28"/>
            <w:szCs w:val="28"/>
          </w:rPr>
          <w:t>依托</w:t>
        </w:r>
      </w:ins>
      <w:ins w:id="99" w:author="hansiqi" w:date="2021-05-07T16:30:00Z">
        <w:r w:rsidR="00A2770A">
          <w:rPr>
            <w:rFonts w:ascii="仿宋_GB2312" w:eastAsia="仿宋_GB2312" w:hAnsi="仿宋_GB2312" w:hint="eastAsia"/>
            <w:color w:val="000000"/>
            <w:sz w:val="28"/>
            <w:szCs w:val="28"/>
          </w:rPr>
          <w:t>云原生</w:t>
        </w:r>
        <w:r w:rsidRPr="006208A5">
          <w:rPr>
            <w:rFonts w:ascii="仿宋_GB2312" w:eastAsia="仿宋_GB2312" w:hAnsi="仿宋_GB2312" w:hint="eastAsia"/>
            <w:color w:val="000000"/>
            <w:sz w:val="28"/>
            <w:szCs w:val="28"/>
          </w:rPr>
          <w:t>微服务</w:t>
        </w:r>
      </w:ins>
      <w:ins w:id="100" w:author="hansiqi" w:date="2021-05-08T10:26:00Z">
        <w:r w:rsidR="00BA689D">
          <w:rPr>
            <w:rFonts w:ascii="仿宋_GB2312" w:eastAsia="仿宋_GB2312" w:hAnsi="仿宋_GB2312" w:hint="eastAsia"/>
            <w:color w:val="000000"/>
            <w:sz w:val="28"/>
            <w:szCs w:val="28"/>
          </w:rPr>
          <w:t>部署管理的能力</w:t>
        </w:r>
      </w:ins>
      <w:ins w:id="101" w:author="hansiqi" w:date="2021-05-07T16:30:00Z">
        <w:r w:rsidRPr="006208A5">
          <w:rPr>
            <w:rFonts w:ascii="仿宋_GB2312" w:eastAsia="仿宋_GB2312" w:hAnsi="仿宋_GB2312" w:hint="eastAsia"/>
            <w:color w:val="000000"/>
            <w:sz w:val="28"/>
            <w:szCs w:val="28"/>
          </w:rPr>
          <w:t>，通过测试</w:t>
        </w:r>
        <w:r w:rsidR="00A2770A">
          <w:rPr>
            <w:rFonts w:ascii="仿宋_GB2312" w:eastAsia="仿宋_GB2312" w:hAnsi="仿宋_GB2312"/>
            <w:color w:val="000000"/>
            <w:sz w:val="28"/>
            <w:szCs w:val="28"/>
          </w:rPr>
          <w:t>AI智能分析服务、数据治理服务、混沌工程</w:t>
        </w:r>
      </w:ins>
      <w:ins w:id="102" w:author="hansiqi" w:date="2021-05-07T17:31:00Z">
        <w:r w:rsidR="00A2770A">
          <w:rPr>
            <w:rFonts w:ascii="仿宋_GB2312" w:eastAsia="仿宋_GB2312" w:hAnsi="仿宋_GB2312" w:hint="eastAsia"/>
            <w:color w:val="000000"/>
            <w:sz w:val="28"/>
            <w:szCs w:val="28"/>
          </w:rPr>
          <w:t>等</w:t>
        </w:r>
      </w:ins>
      <w:ins w:id="103" w:author="hansiqi" w:date="2021-05-07T17:30:00Z">
        <w:r w:rsidR="00A2770A">
          <w:rPr>
            <w:rFonts w:ascii="仿宋_GB2312" w:eastAsia="仿宋_GB2312" w:hAnsi="仿宋_GB2312" w:hint="eastAsia"/>
            <w:color w:val="000000"/>
            <w:sz w:val="28"/>
            <w:szCs w:val="28"/>
          </w:rPr>
          <w:t>可</w:t>
        </w:r>
      </w:ins>
      <w:ins w:id="104" w:author="hansiqi" w:date="2021-05-07T16:30:00Z">
        <w:r w:rsidR="00A2770A">
          <w:rPr>
            <w:rFonts w:ascii="仿宋_GB2312" w:eastAsia="仿宋_GB2312" w:hAnsi="仿宋_GB2312"/>
            <w:color w:val="000000"/>
            <w:sz w:val="28"/>
            <w:szCs w:val="28"/>
          </w:rPr>
          <w:t>为测试右移提供有力的技术支撑。不管是测试左移</w:t>
        </w:r>
      </w:ins>
      <w:ins w:id="105" w:author="hansiqi" w:date="2021-05-07T17:31:00Z">
        <w:r w:rsidR="00A2770A">
          <w:rPr>
            <w:rFonts w:ascii="仿宋_GB2312" w:eastAsia="仿宋_GB2312" w:hAnsi="仿宋_GB2312" w:hint="eastAsia"/>
            <w:color w:val="000000"/>
            <w:sz w:val="28"/>
            <w:szCs w:val="28"/>
          </w:rPr>
          <w:t>、测试</w:t>
        </w:r>
      </w:ins>
      <w:ins w:id="106" w:author="hansiqi" w:date="2021-05-07T16:30:00Z">
        <w:r w:rsidR="00A2770A">
          <w:rPr>
            <w:rFonts w:ascii="仿宋_GB2312" w:eastAsia="仿宋_GB2312" w:hAnsi="仿宋_GB2312"/>
            <w:color w:val="000000"/>
            <w:sz w:val="28"/>
            <w:szCs w:val="28"/>
          </w:rPr>
          <w:t>右移</w:t>
        </w:r>
      </w:ins>
      <w:ins w:id="107" w:author="hansiqi" w:date="2021-05-07T17:31:00Z">
        <w:r w:rsidR="00A2770A">
          <w:rPr>
            <w:rFonts w:ascii="仿宋_GB2312" w:eastAsia="仿宋_GB2312" w:hAnsi="仿宋_GB2312" w:hint="eastAsia"/>
            <w:color w:val="000000"/>
            <w:sz w:val="28"/>
            <w:szCs w:val="28"/>
          </w:rPr>
          <w:t>还是</w:t>
        </w:r>
      </w:ins>
      <w:ins w:id="108" w:author="hansiqi" w:date="2021-05-07T16:30:00Z">
        <w:r w:rsidR="00A2770A">
          <w:rPr>
            <w:rFonts w:ascii="仿宋_GB2312" w:eastAsia="仿宋_GB2312" w:hAnsi="仿宋_GB2312"/>
            <w:color w:val="000000"/>
            <w:sz w:val="28"/>
            <w:szCs w:val="28"/>
          </w:rPr>
          <w:t>其他自动化</w:t>
        </w:r>
        <w:r w:rsidRPr="006208A5">
          <w:rPr>
            <w:rFonts w:ascii="仿宋_GB2312" w:eastAsia="仿宋_GB2312" w:hAnsi="仿宋_GB2312"/>
            <w:color w:val="000000"/>
            <w:sz w:val="28"/>
            <w:szCs w:val="28"/>
          </w:rPr>
          <w:t>测试框架服务能力，</w:t>
        </w:r>
      </w:ins>
      <w:ins w:id="109" w:author="hansiqi" w:date="2021-05-08T10:27:00Z">
        <w:r w:rsidR="00BA689D" w:rsidRPr="00BA689D">
          <w:rPr>
            <w:rFonts w:ascii="仿宋_GB2312" w:eastAsia="仿宋_GB2312" w:hAnsi="仿宋_GB2312" w:hint="eastAsia"/>
            <w:color w:val="000000"/>
            <w:sz w:val="28"/>
            <w:szCs w:val="28"/>
          </w:rPr>
          <w:t>都是基于云原生技术架构下的环境管理、测试服务能力调度部署、弹性伸缩和配置管理等基本特性，来实现测试服务能力本身的部署和调度管理。</w:t>
        </w:r>
      </w:ins>
    </w:p>
    <w:p w14:paraId="1AA67580" w14:textId="4348702B" w:rsidR="006208A5" w:rsidRDefault="006208A5" w:rsidP="006208A5">
      <w:pPr>
        <w:widowControl/>
        <w:spacing w:line="360" w:lineRule="auto"/>
        <w:jc w:val="center"/>
        <w:rPr>
          <w:ins w:id="110" w:author="hansiqi" w:date="2021-05-07T16:31:00Z"/>
          <w:rFonts w:ascii="仿宋_GB2312" w:eastAsia="仿宋_GB2312" w:hAnsi="仿宋_GB2312"/>
          <w:color w:val="000000"/>
          <w:sz w:val="28"/>
          <w:szCs w:val="28"/>
        </w:rPr>
      </w:pPr>
      <w:ins w:id="111" w:author="hansiqi" w:date="2021-05-07T16:31:00Z">
        <w:r>
          <w:rPr>
            <w:rFonts w:ascii="仿宋_GB2312" w:eastAsia="仿宋_GB2312" w:hAnsi="仿宋_GB2312" w:hint="eastAsia"/>
            <w:noProof/>
            <w:color w:val="FF0000"/>
            <w:sz w:val="22"/>
            <w:szCs w:val="28"/>
          </w:rPr>
          <w:drawing>
            <wp:inline distT="0" distB="0" distL="0" distR="0" wp14:anchorId="4FF11284" wp14:editId="12D23F3A">
              <wp:extent cx="5270500" cy="456057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5270500" cy="4560570"/>
                      </a:xfrm>
                      <a:prstGeom prst="rect">
                        <a:avLst/>
                      </a:prstGeom>
                    </pic:spPr>
                  </pic:pic>
                </a:graphicData>
              </a:graphic>
            </wp:inline>
          </w:drawing>
        </w:r>
      </w:ins>
    </w:p>
    <w:p w14:paraId="4D03F52A" w14:textId="0ECE5CFD" w:rsidR="006208A5" w:rsidRPr="006208A5" w:rsidRDefault="00F55B7B" w:rsidP="006208A5">
      <w:pPr>
        <w:widowControl/>
        <w:spacing w:line="360" w:lineRule="auto"/>
        <w:jc w:val="center"/>
        <w:rPr>
          <w:rFonts w:ascii="仿宋_GB2312" w:eastAsia="仿宋_GB2312" w:hAnsi="仿宋_GB2312" w:cs="Times New Roman"/>
          <w:color w:val="000000" w:themeColor="text1"/>
          <w:sz w:val="22"/>
          <w:szCs w:val="28"/>
        </w:rPr>
      </w:pPr>
      <w:r>
        <w:rPr>
          <w:rFonts w:ascii="仿宋_GB2312" w:eastAsia="仿宋_GB2312" w:hAnsi="仿宋_GB2312" w:cs="Times New Roman" w:hint="eastAsia"/>
          <w:color w:val="000000" w:themeColor="text1"/>
          <w:sz w:val="22"/>
          <w:szCs w:val="28"/>
        </w:rPr>
        <w:lastRenderedPageBreak/>
        <w:t>图2</w:t>
      </w:r>
      <w:r>
        <w:rPr>
          <w:rFonts w:ascii="仿宋_GB2312" w:eastAsia="仿宋_GB2312" w:hAnsi="仿宋_GB2312" w:cs="Times New Roman"/>
          <w:color w:val="000000" w:themeColor="text1"/>
          <w:sz w:val="22"/>
          <w:szCs w:val="28"/>
        </w:rPr>
        <w:t xml:space="preserve"> </w:t>
      </w:r>
      <w:r w:rsidR="006208A5" w:rsidRPr="006208A5">
        <w:rPr>
          <w:rFonts w:ascii="仿宋_GB2312" w:eastAsia="仿宋_GB2312" w:hAnsi="仿宋_GB2312" w:cs="Times New Roman" w:hint="eastAsia"/>
          <w:color w:val="000000" w:themeColor="text1"/>
          <w:sz w:val="22"/>
          <w:szCs w:val="28"/>
        </w:rPr>
        <w:t>基于云原生</w:t>
      </w:r>
      <w:r w:rsidR="0004330A">
        <w:rPr>
          <w:rFonts w:ascii="仿宋_GB2312" w:eastAsia="仿宋_GB2312" w:hAnsi="仿宋_GB2312" w:cs="Times New Roman" w:hint="eastAsia"/>
          <w:color w:val="000000" w:themeColor="text1"/>
          <w:sz w:val="22"/>
          <w:szCs w:val="28"/>
        </w:rPr>
        <w:t>四</w:t>
      </w:r>
      <w:r w:rsidR="006208A5" w:rsidRPr="006208A5">
        <w:rPr>
          <w:rFonts w:ascii="仿宋_GB2312" w:eastAsia="仿宋_GB2312" w:hAnsi="仿宋_GB2312" w:cs="Times New Roman" w:hint="eastAsia"/>
          <w:color w:val="000000" w:themeColor="text1"/>
          <w:sz w:val="22"/>
          <w:szCs w:val="28"/>
        </w:rPr>
        <w:t>大领域的分布架构图</w:t>
      </w:r>
    </w:p>
    <w:p w14:paraId="2C063697" w14:textId="59B49064" w:rsidR="00874950" w:rsidRDefault="00D77F37">
      <w:pPr>
        <w:pStyle w:val="1"/>
        <w:rPr>
          <w:rFonts w:ascii="黑体" w:eastAsia="黑体" w:hAnsi="黑体"/>
          <w:sz w:val="30"/>
          <w:szCs w:val="30"/>
        </w:rPr>
      </w:pPr>
      <w:bookmarkStart w:id="112" w:name="_Toc57924460"/>
      <w:bookmarkStart w:id="113" w:name="_Toc71364695"/>
      <w:r>
        <w:rPr>
          <w:rFonts w:ascii="黑体" w:eastAsia="黑体" w:hAnsi="黑体" w:hint="eastAsia"/>
          <w:sz w:val="30"/>
          <w:szCs w:val="30"/>
        </w:rPr>
        <w:t>三、</w:t>
      </w:r>
      <w:r>
        <w:rPr>
          <w:rFonts w:ascii="黑体" w:eastAsia="黑体" w:hAnsi="黑体"/>
          <w:sz w:val="30"/>
          <w:szCs w:val="30"/>
        </w:rPr>
        <w:t xml:space="preserve"> 云原生给测试领域带来的</w:t>
      </w:r>
      <w:bookmarkEnd w:id="112"/>
      <w:ins w:id="114" w:author="hansiqi" w:date="2021-05-07T15:56:00Z">
        <w:r w:rsidR="00DD57B8">
          <w:rPr>
            <w:rFonts w:ascii="黑体" w:eastAsia="黑体" w:hAnsi="黑体" w:hint="eastAsia"/>
            <w:sz w:val="30"/>
            <w:szCs w:val="30"/>
          </w:rPr>
          <w:t>红利</w:t>
        </w:r>
      </w:ins>
      <w:bookmarkEnd w:id="113"/>
    </w:p>
    <w:p w14:paraId="4B4FCCC5" w14:textId="3DF43C20" w:rsidR="00874950" w:rsidRDefault="00D77F37">
      <w:pPr>
        <w:pStyle w:val="2"/>
        <w:rPr>
          <w:rFonts w:ascii="楷体" w:eastAsia="楷体" w:hAnsi="楷体"/>
          <w:sz w:val="30"/>
          <w:szCs w:val="30"/>
        </w:rPr>
      </w:pPr>
      <w:bookmarkStart w:id="115" w:name="_Toc57924461"/>
      <w:bookmarkStart w:id="116" w:name="_Toc71364696"/>
      <w:r>
        <w:rPr>
          <w:rFonts w:ascii="楷体" w:eastAsia="楷体" w:hAnsi="楷体" w:hint="eastAsia"/>
          <w:sz w:val="30"/>
          <w:szCs w:val="30"/>
        </w:rPr>
        <w:t>(一)</w:t>
      </w:r>
      <w:r>
        <w:rPr>
          <w:rFonts w:ascii="楷体" w:eastAsia="楷体" w:hAnsi="楷体"/>
          <w:sz w:val="30"/>
          <w:szCs w:val="30"/>
        </w:rPr>
        <w:t xml:space="preserve"> 测试环境</w:t>
      </w:r>
      <w:bookmarkEnd w:id="115"/>
      <w:ins w:id="117" w:author="hansiqi" w:date="2021-05-07T15:29:00Z">
        <w:r w:rsidR="001E377B">
          <w:rPr>
            <w:rFonts w:ascii="楷体" w:eastAsia="楷体" w:hAnsi="楷体" w:hint="eastAsia"/>
            <w:sz w:val="30"/>
            <w:szCs w:val="30"/>
          </w:rPr>
          <w:t>部署</w:t>
        </w:r>
      </w:ins>
      <w:r>
        <w:rPr>
          <w:rFonts w:ascii="楷体" w:eastAsia="楷体" w:hAnsi="楷体" w:hint="eastAsia"/>
          <w:sz w:val="30"/>
          <w:szCs w:val="30"/>
        </w:rPr>
        <w:t>更加便捷</w:t>
      </w:r>
      <w:bookmarkEnd w:id="116"/>
    </w:p>
    <w:p w14:paraId="30343F47"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云原生的容器技术应用为测试环境构建带来了极其轻量、秒级部署、易于移</w:t>
      </w:r>
      <w:r>
        <w:rPr>
          <w:rFonts w:ascii="仿宋_GB2312" w:eastAsia="仿宋_GB2312" w:hAnsi="仿宋_GB2312" w:hint="eastAsia"/>
          <w:color w:val="000000"/>
          <w:sz w:val="28"/>
          <w:szCs w:val="28"/>
        </w:rPr>
        <w:t>植</w:t>
      </w:r>
      <w:r>
        <w:rPr>
          <w:rFonts w:ascii="仿宋_GB2312" w:eastAsia="仿宋_GB2312" w:hAnsi="仿宋_GB2312"/>
          <w:color w:val="000000"/>
          <w:sz w:val="28"/>
          <w:szCs w:val="28"/>
        </w:rPr>
        <w:t>、弹性伸缩的技术红利。</w:t>
      </w:r>
    </w:p>
    <w:p w14:paraId="5F6C5072" w14:textId="228340ED"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测试环境的搭建一般需要如下几个步骤</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准备和维护管理测试资源-</w:t>
      </w:r>
      <w:r>
        <w:rPr>
          <w:rFonts w:ascii="仿宋_GB2312" w:eastAsia="仿宋_GB2312" w:hAnsi="仿宋_GB2312" w:hint="eastAsia"/>
          <w:color w:val="000000"/>
          <w:sz w:val="28"/>
          <w:szCs w:val="28"/>
        </w:rPr>
        <w:t>&gt;</w:t>
      </w:r>
      <w:r>
        <w:rPr>
          <w:rFonts w:ascii="仿宋_GB2312" w:eastAsia="仿宋_GB2312" w:hAnsi="仿宋_GB2312"/>
          <w:color w:val="000000"/>
          <w:sz w:val="28"/>
          <w:szCs w:val="28"/>
        </w:rPr>
        <w:t>测试服务部署-</w:t>
      </w:r>
      <w:r>
        <w:rPr>
          <w:rFonts w:ascii="仿宋_GB2312" w:eastAsia="仿宋_GB2312" w:hAnsi="仿宋_GB2312" w:hint="eastAsia"/>
          <w:color w:val="000000"/>
          <w:sz w:val="28"/>
          <w:szCs w:val="28"/>
        </w:rPr>
        <w:t>&gt;</w:t>
      </w:r>
      <w:r>
        <w:rPr>
          <w:rFonts w:ascii="仿宋_GB2312" w:eastAsia="仿宋_GB2312" w:hAnsi="仿宋_GB2312"/>
          <w:color w:val="000000"/>
          <w:sz w:val="28"/>
          <w:szCs w:val="28"/>
        </w:rPr>
        <w:t>测试环境扩展-</w:t>
      </w:r>
      <w:r>
        <w:rPr>
          <w:rFonts w:ascii="仿宋_GB2312" w:eastAsia="仿宋_GB2312" w:hAnsi="仿宋_GB2312" w:hint="eastAsia"/>
          <w:color w:val="000000"/>
          <w:sz w:val="28"/>
          <w:szCs w:val="28"/>
        </w:rPr>
        <w:t>&gt;</w:t>
      </w:r>
      <w:r>
        <w:rPr>
          <w:rFonts w:ascii="仿宋_GB2312" w:eastAsia="仿宋_GB2312" w:hAnsi="仿宋_GB2312"/>
          <w:color w:val="000000"/>
          <w:sz w:val="28"/>
          <w:szCs w:val="28"/>
        </w:rPr>
        <w:t>测试环境销毁，这是一般测试环境搭建的主要步骤。当前云原生时代，应用</w:t>
      </w:r>
      <w:r>
        <w:rPr>
          <w:rFonts w:ascii="仿宋_GB2312" w:eastAsia="仿宋_GB2312" w:hAnsi="仿宋_GB2312" w:hint="eastAsia"/>
          <w:color w:val="000000"/>
          <w:sz w:val="28"/>
          <w:szCs w:val="28"/>
        </w:rPr>
        <w:t>的云原生化为</w:t>
      </w:r>
      <w:r>
        <w:rPr>
          <w:rFonts w:ascii="仿宋_GB2312" w:eastAsia="仿宋_GB2312" w:hAnsi="仿宋_GB2312"/>
          <w:color w:val="000000"/>
          <w:sz w:val="28"/>
          <w:szCs w:val="28"/>
        </w:rPr>
        <w:t>测试环境</w:t>
      </w:r>
      <w:r>
        <w:rPr>
          <w:rFonts w:ascii="仿宋_GB2312" w:eastAsia="仿宋_GB2312" w:hAnsi="仿宋_GB2312" w:hint="eastAsia"/>
          <w:color w:val="000000"/>
          <w:sz w:val="28"/>
          <w:szCs w:val="28"/>
        </w:rPr>
        <w:t>的</w:t>
      </w:r>
      <w:r>
        <w:rPr>
          <w:rFonts w:ascii="仿宋_GB2312" w:eastAsia="仿宋_GB2312" w:hAnsi="仿宋_GB2312"/>
          <w:color w:val="000000"/>
          <w:sz w:val="28"/>
          <w:szCs w:val="28"/>
        </w:rPr>
        <w:t>生命周期带来</w:t>
      </w:r>
      <w:r>
        <w:rPr>
          <w:rFonts w:ascii="仿宋_GB2312" w:eastAsia="仿宋_GB2312" w:hAnsi="仿宋_GB2312" w:hint="eastAsia"/>
          <w:color w:val="000000"/>
          <w:sz w:val="28"/>
          <w:szCs w:val="28"/>
        </w:rPr>
        <w:t>了</w:t>
      </w:r>
      <w:r>
        <w:rPr>
          <w:rFonts w:ascii="仿宋_GB2312" w:eastAsia="仿宋_GB2312" w:hAnsi="仿宋_GB2312"/>
          <w:color w:val="000000"/>
          <w:sz w:val="28"/>
          <w:szCs w:val="28"/>
        </w:rPr>
        <w:t>变革。</w:t>
      </w:r>
    </w:p>
    <w:p w14:paraId="59571475" w14:textId="3F069DCA" w:rsidR="00874950" w:rsidRDefault="00D77F37">
      <w:pPr>
        <w:pStyle w:val="3"/>
      </w:pPr>
      <w:bookmarkStart w:id="118" w:name="_Toc71364697"/>
      <w:r>
        <w:rPr>
          <w:rFonts w:ascii="仿宋_GB2312" w:eastAsia="仿宋_GB2312" w:hAnsi="仿宋_GB2312" w:cstheme="minorBidi" w:hint="eastAsia"/>
          <w:bCs w:val="0"/>
          <w:color w:val="000000"/>
          <w:kern w:val="2"/>
          <w:sz w:val="28"/>
          <w:szCs w:val="28"/>
        </w:rPr>
        <w:t>1</w:t>
      </w:r>
      <w:r>
        <w:rPr>
          <w:rFonts w:ascii="仿宋_GB2312" w:eastAsia="仿宋_GB2312" w:hAnsi="仿宋_GB2312" w:cstheme="minorBidi"/>
          <w:bCs w:val="0"/>
          <w:color w:val="000000"/>
          <w:kern w:val="2"/>
          <w:sz w:val="28"/>
          <w:szCs w:val="28"/>
        </w:rPr>
        <w:t xml:space="preserve">. </w:t>
      </w:r>
      <w:ins w:id="119" w:author="hansiqi" w:date="2021-05-07T16:35:00Z">
        <w:r w:rsidR="00E634AD">
          <w:rPr>
            <w:rFonts w:ascii="仿宋_GB2312" w:eastAsia="仿宋_GB2312" w:hAnsi="仿宋_GB2312" w:cstheme="minorBidi" w:hint="eastAsia"/>
            <w:bCs w:val="0"/>
            <w:color w:val="000000"/>
            <w:kern w:val="2"/>
            <w:sz w:val="28"/>
            <w:szCs w:val="28"/>
          </w:rPr>
          <w:t>资源获取成本降低</w:t>
        </w:r>
      </w:ins>
      <w:del w:id="120" w:author="hansiqi" w:date="2021-05-07T16:35:00Z">
        <w:r w:rsidDel="00E634AD">
          <w:rPr>
            <w:rFonts w:ascii="仿宋_GB2312" w:eastAsia="仿宋_GB2312" w:hAnsi="仿宋_GB2312" w:cstheme="minorBidi"/>
            <w:bCs w:val="0"/>
            <w:color w:val="000000"/>
            <w:kern w:val="2"/>
            <w:sz w:val="28"/>
            <w:szCs w:val="28"/>
          </w:rPr>
          <w:delText>搭建资源</w:delText>
        </w:r>
      </w:del>
      <w:bookmarkEnd w:id="118"/>
    </w:p>
    <w:p w14:paraId="53EC02F7"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在云原生</w:t>
      </w:r>
      <w:r>
        <w:rPr>
          <w:rFonts w:ascii="仿宋_GB2312" w:eastAsia="仿宋_GB2312" w:hAnsi="仿宋_GB2312" w:hint="eastAsia"/>
          <w:color w:val="000000"/>
          <w:sz w:val="28"/>
          <w:szCs w:val="28"/>
        </w:rPr>
        <w:t>时代，</w:t>
      </w:r>
      <w:r>
        <w:rPr>
          <w:rFonts w:ascii="仿宋_GB2312" w:eastAsia="仿宋_GB2312" w:hAnsi="仿宋_GB2312"/>
          <w:color w:val="000000"/>
          <w:sz w:val="28"/>
          <w:szCs w:val="28"/>
        </w:rPr>
        <w:t>线下自建服务资源变成了线上按需购买，优势是显而易见的，</w:t>
      </w:r>
      <w:r>
        <w:rPr>
          <w:rFonts w:ascii="仿宋_GB2312" w:eastAsia="仿宋_GB2312" w:hAnsi="仿宋_GB2312" w:hint="eastAsia"/>
          <w:color w:val="000000"/>
          <w:sz w:val="28"/>
          <w:szCs w:val="28"/>
        </w:rPr>
        <w:t>用户</w:t>
      </w:r>
      <w:r>
        <w:rPr>
          <w:rFonts w:ascii="仿宋_GB2312" w:eastAsia="仿宋_GB2312" w:hAnsi="仿宋_GB2312"/>
          <w:color w:val="000000"/>
          <w:sz w:val="28"/>
          <w:szCs w:val="28"/>
        </w:rPr>
        <w:t>不需要关心机房机器</w:t>
      </w:r>
      <w:r>
        <w:rPr>
          <w:rFonts w:ascii="仿宋_GB2312" w:eastAsia="仿宋_GB2312" w:hAnsi="仿宋_GB2312" w:hint="eastAsia"/>
          <w:color w:val="000000"/>
          <w:sz w:val="28"/>
          <w:szCs w:val="28"/>
        </w:rPr>
        <w:t>如何运输、如何</w:t>
      </w:r>
      <w:r>
        <w:rPr>
          <w:rFonts w:ascii="仿宋_GB2312" w:eastAsia="仿宋_GB2312" w:hAnsi="仿宋_GB2312"/>
          <w:color w:val="000000"/>
          <w:sz w:val="28"/>
          <w:szCs w:val="28"/>
        </w:rPr>
        <w:t>布线</w:t>
      </w:r>
      <w:r>
        <w:rPr>
          <w:rFonts w:ascii="仿宋_GB2312" w:eastAsia="仿宋_GB2312" w:hAnsi="仿宋_GB2312" w:hint="eastAsia"/>
          <w:color w:val="000000"/>
          <w:sz w:val="28"/>
          <w:szCs w:val="28"/>
        </w:rPr>
        <w:t>、如何</w:t>
      </w:r>
      <w:r>
        <w:rPr>
          <w:rFonts w:ascii="仿宋_GB2312" w:eastAsia="仿宋_GB2312" w:hAnsi="仿宋_GB2312"/>
          <w:color w:val="000000"/>
          <w:sz w:val="28"/>
          <w:szCs w:val="28"/>
        </w:rPr>
        <w:t>划分局域网</w:t>
      </w:r>
      <w:r>
        <w:rPr>
          <w:rFonts w:ascii="仿宋_GB2312" w:eastAsia="仿宋_GB2312" w:hAnsi="仿宋_GB2312" w:hint="eastAsia"/>
          <w:color w:val="000000"/>
          <w:sz w:val="28"/>
          <w:szCs w:val="28"/>
        </w:rPr>
        <w:t>、如何放置</w:t>
      </w:r>
      <w:r>
        <w:rPr>
          <w:rFonts w:ascii="仿宋_GB2312" w:eastAsia="仿宋_GB2312" w:hAnsi="仿宋_GB2312"/>
          <w:color w:val="000000"/>
          <w:sz w:val="28"/>
          <w:szCs w:val="28"/>
        </w:rPr>
        <w:t>路由器</w:t>
      </w:r>
      <w:r>
        <w:rPr>
          <w:rFonts w:ascii="仿宋_GB2312" w:eastAsia="仿宋_GB2312" w:hAnsi="仿宋_GB2312" w:hint="eastAsia"/>
          <w:color w:val="000000"/>
          <w:sz w:val="28"/>
          <w:szCs w:val="28"/>
        </w:rPr>
        <w:t>等</w:t>
      </w:r>
      <w:r>
        <w:rPr>
          <w:rFonts w:ascii="仿宋_GB2312" w:eastAsia="仿宋_GB2312" w:hAnsi="仿宋_GB2312"/>
          <w:color w:val="000000"/>
          <w:sz w:val="28"/>
          <w:szCs w:val="28"/>
        </w:rPr>
        <w:t>一系列硬件管理，也不需要</w:t>
      </w:r>
      <w:r>
        <w:rPr>
          <w:rFonts w:ascii="仿宋_GB2312" w:eastAsia="仿宋_GB2312" w:hAnsi="仿宋_GB2312" w:hint="eastAsia"/>
          <w:color w:val="000000"/>
          <w:sz w:val="28"/>
          <w:szCs w:val="28"/>
        </w:rPr>
        <w:t>关心</w:t>
      </w:r>
      <w:r>
        <w:rPr>
          <w:rFonts w:ascii="仿宋_GB2312" w:eastAsia="仿宋_GB2312" w:hAnsi="仿宋_GB2312"/>
          <w:color w:val="000000"/>
          <w:sz w:val="28"/>
          <w:szCs w:val="28"/>
        </w:rPr>
        <w:t>机房停电</w:t>
      </w:r>
      <w:r>
        <w:rPr>
          <w:rFonts w:ascii="仿宋_GB2312" w:eastAsia="仿宋_GB2312" w:hAnsi="仿宋_GB2312" w:hint="eastAsia"/>
          <w:color w:val="000000"/>
          <w:sz w:val="28"/>
          <w:szCs w:val="28"/>
        </w:rPr>
        <w:t>问题，</w:t>
      </w:r>
      <w:r>
        <w:rPr>
          <w:rFonts w:ascii="仿宋_GB2312" w:eastAsia="仿宋_GB2312" w:hAnsi="仿宋_GB2312"/>
          <w:color w:val="000000"/>
          <w:sz w:val="28"/>
          <w:szCs w:val="28"/>
        </w:rPr>
        <w:t>只需按需购买资源即可。这极大</w:t>
      </w:r>
      <w:r>
        <w:rPr>
          <w:rFonts w:ascii="仿宋_GB2312" w:eastAsia="仿宋_GB2312" w:hAnsi="仿宋_GB2312" w:hint="eastAsia"/>
          <w:color w:val="000000"/>
          <w:sz w:val="28"/>
          <w:szCs w:val="28"/>
        </w:rPr>
        <w:t>地</w:t>
      </w:r>
      <w:r>
        <w:rPr>
          <w:rFonts w:ascii="仿宋_GB2312" w:eastAsia="仿宋_GB2312" w:hAnsi="仿宋_GB2312"/>
          <w:color w:val="000000"/>
          <w:sz w:val="28"/>
          <w:szCs w:val="28"/>
        </w:rPr>
        <w:t>降低了测试环境资源建设</w:t>
      </w:r>
      <w:r>
        <w:rPr>
          <w:rFonts w:ascii="仿宋_GB2312" w:eastAsia="仿宋_GB2312" w:hAnsi="仿宋_GB2312" w:hint="eastAsia"/>
          <w:color w:val="000000"/>
          <w:sz w:val="28"/>
          <w:szCs w:val="28"/>
        </w:rPr>
        <w:t>的</w:t>
      </w:r>
      <w:r>
        <w:rPr>
          <w:rFonts w:ascii="仿宋_GB2312" w:eastAsia="仿宋_GB2312" w:hAnsi="仿宋_GB2312"/>
          <w:color w:val="000000"/>
          <w:sz w:val="28"/>
          <w:szCs w:val="28"/>
        </w:rPr>
        <w:t>门槛和费用。</w:t>
      </w:r>
    </w:p>
    <w:p w14:paraId="203AA941" w14:textId="77777777" w:rsidR="00874950" w:rsidRDefault="00D77F37">
      <w:pPr>
        <w:pStyle w:val="3"/>
        <w:rPr>
          <w:rFonts w:ascii="仿宋_GB2312" w:eastAsia="仿宋_GB2312" w:hAnsi="仿宋_GB2312" w:cstheme="minorBidi"/>
          <w:bCs w:val="0"/>
          <w:color w:val="000000"/>
          <w:kern w:val="2"/>
          <w:sz w:val="28"/>
          <w:szCs w:val="28"/>
        </w:rPr>
      </w:pPr>
      <w:bookmarkStart w:id="121" w:name="_Toc71364698"/>
      <w:r>
        <w:rPr>
          <w:rFonts w:ascii="仿宋_GB2312" w:eastAsia="仿宋_GB2312" w:hAnsi="仿宋_GB2312" w:cstheme="minorBidi" w:hint="eastAsia"/>
          <w:bCs w:val="0"/>
          <w:color w:val="000000"/>
          <w:kern w:val="2"/>
          <w:sz w:val="28"/>
          <w:szCs w:val="28"/>
        </w:rPr>
        <w:t>2</w:t>
      </w:r>
      <w:r>
        <w:rPr>
          <w:rFonts w:ascii="仿宋_GB2312" w:eastAsia="仿宋_GB2312" w:hAnsi="仿宋_GB2312" w:cstheme="minorBidi"/>
          <w:bCs w:val="0"/>
          <w:color w:val="000000"/>
          <w:kern w:val="2"/>
          <w:sz w:val="28"/>
          <w:szCs w:val="28"/>
        </w:rPr>
        <w:t>. 环境即用即拉</w:t>
      </w:r>
      <w:bookmarkEnd w:id="121"/>
    </w:p>
    <w:p w14:paraId="057BEF32"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云原生时代，以容器化为代表，部署一个服务一般需要如下步骤</w:t>
      </w:r>
      <w:r>
        <w:rPr>
          <w:rFonts w:ascii="仿宋_GB2312" w:eastAsia="仿宋_GB2312" w:hAnsi="仿宋_GB2312" w:hint="eastAsia"/>
          <w:color w:val="000000"/>
          <w:sz w:val="28"/>
          <w:szCs w:val="28"/>
        </w:rPr>
        <w:t>:</w:t>
      </w:r>
    </w:p>
    <w:p w14:paraId="7E93F6B3"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hint="eastAsia"/>
          <w:color w:val="000000"/>
          <w:sz w:val="28"/>
          <w:szCs w:val="28"/>
        </w:rPr>
        <w:t>（1）</w:t>
      </w:r>
      <w:r>
        <w:rPr>
          <w:rFonts w:ascii="仿宋_GB2312" w:eastAsia="仿宋_GB2312" w:hAnsi="仿宋_GB2312"/>
          <w:color w:val="000000"/>
          <w:sz w:val="28"/>
          <w:szCs w:val="28"/>
        </w:rPr>
        <w:t>部署服务需要的操作系统版本</w:t>
      </w:r>
      <w:r>
        <w:rPr>
          <w:rFonts w:ascii="仿宋_GB2312" w:eastAsia="仿宋_GB2312" w:hAnsi="仿宋_GB2312" w:hint="eastAsia"/>
          <w:color w:val="000000"/>
          <w:sz w:val="28"/>
          <w:szCs w:val="28"/>
        </w:rPr>
        <w:t>；</w:t>
      </w:r>
    </w:p>
    <w:p w14:paraId="0D6C314F" w14:textId="6A76046D"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hint="eastAsia"/>
          <w:color w:val="000000"/>
          <w:sz w:val="28"/>
          <w:szCs w:val="28"/>
        </w:rPr>
        <w:lastRenderedPageBreak/>
        <w:t>（2）安装</w:t>
      </w:r>
      <w:r>
        <w:rPr>
          <w:rFonts w:ascii="仿宋_GB2312" w:eastAsia="仿宋_GB2312" w:hAnsi="仿宋_GB2312"/>
          <w:color w:val="000000"/>
          <w:sz w:val="28"/>
          <w:szCs w:val="28"/>
        </w:rPr>
        <w:t>服务需要的各种运行环境依赖包和容器，例如Jdk、Tomcat等</w:t>
      </w:r>
      <w:r>
        <w:rPr>
          <w:rFonts w:ascii="仿宋_GB2312" w:eastAsia="仿宋_GB2312" w:hAnsi="仿宋_GB2312" w:hint="eastAsia"/>
          <w:color w:val="000000"/>
          <w:sz w:val="28"/>
          <w:szCs w:val="28"/>
        </w:rPr>
        <w:t>；</w:t>
      </w:r>
    </w:p>
    <w:p w14:paraId="0AAC55FB"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hint="eastAsia"/>
          <w:color w:val="000000"/>
          <w:sz w:val="28"/>
          <w:szCs w:val="28"/>
        </w:rPr>
        <w:t>（3）</w:t>
      </w:r>
      <w:r>
        <w:rPr>
          <w:rFonts w:ascii="仿宋_GB2312" w:eastAsia="仿宋_GB2312" w:hAnsi="仿宋_GB2312"/>
          <w:color w:val="000000"/>
          <w:sz w:val="28"/>
          <w:szCs w:val="28"/>
        </w:rPr>
        <w:t>启动服务/停止服务</w:t>
      </w:r>
      <w:r>
        <w:rPr>
          <w:rFonts w:ascii="仿宋_GB2312" w:eastAsia="仿宋_GB2312" w:hAnsi="仿宋_GB2312" w:hint="eastAsia"/>
          <w:color w:val="000000"/>
          <w:sz w:val="28"/>
          <w:szCs w:val="28"/>
        </w:rPr>
        <w:t>。</w:t>
      </w:r>
    </w:p>
    <w:p w14:paraId="106B2D18" w14:textId="09946F35"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云原生架构下，服务以镜像方式存在，只需要提供一个镜像，一键拉起服务。</w:t>
      </w:r>
    </w:p>
    <w:p w14:paraId="7AAD99F4" w14:textId="77777777" w:rsidR="00874950" w:rsidRDefault="00D77F37">
      <w:pPr>
        <w:pStyle w:val="3"/>
        <w:rPr>
          <w:rFonts w:ascii="仿宋_GB2312" w:eastAsia="仿宋_GB2312" w:hAnsi="仿宋_GB2312" w:cstheme="minorBidi"/>
          <w:bCs w:val="0"/>
          <w:color w:val="000000"/>
          <w:kern w:val="2"/>
          <w:sz w:val="28"/>
          <w:szCs w:val="28"/>
        </w:rPr>
      </w:pPr>
      <w:bookmarkStart w:id="122" w:name="_Toc71364699"/>
      <w:r>
        <w:rPr>
          <w:rFonts w:ascii="仿宋_GB2312" w:eastAsia="仿宋_GB2312" w:hAnsi="仿宋_GB2312" w:cstheme="minorBidi" w:hint="eastAsia"/>
          <w:bCs w:val="0"/>
          <w:color w:val="000000"/>
          <w:kern w:val="2"/>
          <w:sz w:val="28"/>
          <w:szCs w:val="28"/>
        </w:rPr>
        <w:t>3</w:t>
      </w:r>
      <w:r>
        <w:rPr>
          <w:rFonts w:ascii="仿宋_GB2312" w:eastAsia="仿宋_GB2312" w:hAnsi="仿宋_GB2312" w:cstheme="minorBidi"/>
          <w:bCs w:val="0"/>
          <w:color w:val="000000"/>
          <w:kern w:val="2"/>
          <w:sz w:val="28"/>
          <w:szCs w:val="28"/>
        </w:rPr>
        <w:t>. 测试服务快速弹性扩展</w:t>
      </w:r>
      <w:bookmarkEnd w:id="122"/>
    </w:p>
    <w:p w14:paraId="70F8143B" w14:textId="3D6BC91B"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云原生到来之前，</w:t>
      </w:r>
      <w:r>
        <w:rPr>
          <w:rFonts w:ascii="仿宋_GB2312" w:eastAsia="仿宋_GB2312" w:hAnsi="仿宋_GB2312" w:hint="eastAsia"/>
          <w:color w:val="000000"/>
          <w:sz w:val="28"/>
          <w:szCs w:val="28"/>
        </w:rPr>
        <w:t>当</w:t>
      </w:r>
      <w:r>
        <w:rPr>
          <w:rFonts w:ascii="仿宋_GB2312" w:eastAsia="仿宋_GB2312" w:hAnsi="仿宋_GB2312"/>
          <w:color w:val="000000"/>
          <w:sz w:val="28"/>
          <w:szCs w:val="28"/>
        </w:rPr>
        <w:t>测试服务负载能力不</w:t>
      </w:r>
      <w:r>
        <w:rPr>
          <w:rFonts w:ascii="仿宋_GB2312" w:eastAsia="仿宋_GB2312" w:hAnsi="仿宋_GB2312" w:hint="eastAsia"/>
          <w:color w:val="000000"/>
          <w:sz w:val="28"/>
          <w:szCs w:val="28"/>
        </w:rPr>
        <w:t>足、</w:t>
      </w:r>
      <w:r>
        <w:rPr>
          <w:rFonts w:ascii="仿宋_GB2312" w:eastAsia="仿宋_GB2312" w:hAnsi="仿宋_GB2312"/>
          <w:color w:val="000000"/>
          <w:sz w:val="28"/>
          <w:szCs w:val="28"/>
        </w:rPr>
        <w:t>需要扩展服务时，要重新准备测试资源，然后进行一系列的测试服务安装部署才能够使用。而云原生只需要按需弹出一个服务，</w:t>
      </w:r>
      <w:r>
        <w:rPr>
          <w:rFonts w:ascii="仿宋_GB2312" w:eastAsia="仿宋_GB2312" w:hAnsi="仿宋_GB2312" w:hint="eastAsia"/>
          <w:color w:val="000000"/>
          <w:sz w:val="28"/>
          <w:szCs w:val="28"/>
        </w:rPr>
        <w:t>甚至</w:t>
      </w:r>
      <w:r>
        <w:rPr>
          <w:rFonts w:ascii="仿宋_GB2312" w:eastAsia="仿宋_GB2312" w:hAnsi="仿宋_GB2312"/>
          <w:color w:val="000000"/>
          <w:sz w:val="28"/>
          <w:szCs w:val="28"/>
        </w:rPr>
        <w:t>智能化的云原生管理系统可根据负载要求自动弹出一个服务来适应服务压力变化。</w:t>
      </w:r>
      <w:r>
        <w:rPr>
          <w:rFonts w:ascii="仿宋_GB2312" w:eastAsia="仿宋_GB2312" w:hAnsi="仿宋_GB2312" w:hint="eastAsia"/>
          <w:color w:val="000000"/>
          <w:sz w:val="28"/>
          <w:szCs w:val="28"/>
        </w:rPr>
        <w:t>这</w:t>
      </w:r>
      <w:r>
        <w:rPr>
          <w:rFonts w:ascii="仿宋_GB2312" w:eastAsia="仿宋_GB2312" w:hAnsi="仿宋_GB2312"/>
          <w:color w:val="000000"/>
          <w:sz w:val="28"/>
          <w:szCs w:val="28"/>
        </w:rPr>
        <w:t>给测试服务扩展带来了极致的体验。</w:t>
      </w:r>
    </w:p>
    <w:p w14:paraId="782D1F87" w14:textId="77777777" w:rsidR="00874950" w:rsidRDefault="00D77F37">
      <w:pPr>
        <w:pStyle w:val="3"/>
        <w:rPr>
          <w:rFonts w:ascii="仿宋_GB2312" w:eastAsia="仿宋_GB2312" w:hAnsi="仿宋_GB2312" w:cstheme="minorBidi"/>
          <w:bCs w:val="0"/>
          <w:color w:val="000000"/>
          <w:kern w:val="2"/>
          <w:sz w:val="28"/>
          <w:szCs w:val="28"/>
        </w:rPr>
      </w:pPr>
      <w:bookmarkStart w:id="123" w:name="_Toc71364700"/>
      <w:r>
        <w:rPr>
          <w:rFonts w:ascii="仿宋_GB2312" w:eastAsia="仿宋_GB2312" w:hAnsi="仿宋_GB2312" w:cstheme="minorBidi" w:hint="eastAsia"/>
          <w:bCs w:val="0"/>
          <w:color w:val="000000"/>
          <w:kern w:val="2"/>
          <w:sz w:val="28"/>
          <w:szCs w:val="28"/>
        </w:rPr>
        <w:t>4</w:t>
      </w:r>
      <w:r>
        <w:rPr>
          <w:rFonts w:ascii="仿宋_GB2312" w:eastAsia="仿宋_GB2312" w:hAnsi="仿宋_GB2312" w:cstheme="minorBidi"/>
          <w:bCs w:val="0"/>
          <w:color w:val="000000"/>
          <w:kern w:val="2"/>
          <w:sz w:val="28"/>
          <w:szCs w:val="28"/>
        </w:rPr>
        <w:t>. 测试环境即弃即抛</w:t>
      </w:r>
      <w:bookmarkEnd w:id="123"/>
    </w:p>
    <w:p w14:paraId="761F873C"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云原生的应用让我们能够以零人力成本非常快速</w:t>
      </w:r>
      <w:r>
        <w:rPr>
          <w:rFonts w:ascii="仿宋_GB2312" w:eastAsia="仿宋_GB2312" w:hAnsi="仿宋_GB2312" w:hint="eastAsia"/>
          <w:color w:val="000000"/>
          <w:sz w:val="28"/>
          <w:szCs w:val="28"/>
        </w:rPr>
        <w:t>地</w:t>
      </w:r>
      <w:r>
        <w:rPr>
          <w:rFonts w:ascii="仿宋_GB2312" w:eastAsia="仿宋_GB2312" w:hAnsi="仿宋_GB2312"/>
          <w:color w:val="000000"/>
          <w:sz w:val="28"/>
          <w:szCs w:val="28"/>
        </w:rPr>
        <w:t>从无到有建</w:t>
      </w:r>
      <w:r>
        <w:rPr>
          <w:rFonts w:ascii="仿宋_GB2312" w:eastAsia="仿宋_GB2312" w:hAnsi="仿宋_GB2312" w:hint="eastAsia"/>
          <w:color w:val="000000"/>
          <w:sz w:val="28"/>
          <w:szCs w:val="28"/>
        </w:rPr>
        <w:t>立</w:t>
      </w:r>
      <w:r>
        <w:rPr>
          <w:rFonts w:ascii="仿宋_GB2312" w:eastAsia="仿宋_GB2312" w:hAnsi="仿宋_GB2312"/>
          <w:color w:val="000000"/>
          <w:sz w:val="28"/>
          <w:szCs w:val="28"/>
        </w:rPr>
        <w:t>一套“开箱即用”的测试环境，能够</w:t>
      </w:r>
      <w:r>
        <w:rPr>
          <w:rFonts w:ascii="仿宋_GB2312" w:eastAsia="仿宋_GB2312" w:hAnsi="仿宋_GB2312" w:hint="eastAsia"/>
          <w:color w:val="000000"/>
          <w:sz w:val="28"/>
          <w:szCs w:val="28"/>
        </w:rPr>
        <w:t>构造出</w:t>
      </w:r>
      <w:r>
        <w:rPr>
          <w:rFonts w:ascii="仿宋_GB2312" w:eastAsia="仿宋_GB2312" w:hAnsi="仿宋_GB2312"/>
          <w:color w:val="000000"/>
          <w:sz w:val="28"/>
          <w:szCs w:val="28"/>
        </w:rPr>
        <w:t>测试需要的所有数据，</w:t>
      </w:r>
      <w:r>
        <w:rPr>
          <w:rFonts w:ascii="仿宋_GB2312" w:eastAsia="仿宋_GB2312" w:hAnsi="仿宋_GB2312" w:hint="eastAsia"/>
          <w:color w:val="000000"/>
          <w:sz w:val="28"/>
          <w:szCs w:val="28"/>
        </w:rPr>
        <w:t>同时也能快速回收，</w:t>
      </w:r>
      <w:r>
        <w:rPr>
          <w:rFonts w:ascii="仿宋_GB2312" w:eastAsia="仿宋_GB2312" w:hAnsi="仿宋_GB2312"/>
          <w:color w:val="000000"/>
          <w:sz w:val="28"/>
          <w:szCs w:val="28"/>
        </w:rPr>
        <w:t>做到测试环境的用完即抛。</w:t>
      </w:r>
    </w:p>
    <w:p w14:paraId="3293F91E"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用完即抛的好处是：</w:t>
      </w:r>
    </w:p>
    <w:p w14:paraId="71C8B229" w14:textId="77777777" w:rsidR="00874950" w:rsidRDefault="00D77F37">
      <w:pPr>
        <w:pStyle w:val="af2"/>
        <w:widowControl/>
        <w:numPr>
          <w:ilvl w:val="1"/>
          <w:numId w:val="1"/>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解决环境腐化问题，减少脏数据</w:t>
      </w:r>
    </w:p>
    <w:p w14:paraId="3B67CCED" w14:textId="77777777" w:rsidR="00874950" w:rsidRDefault="00D77F37">
      <w:pPr>
        <w:pStyle w:val="af2"/>
        <w:widowControl/>
        <w:numPr>
          <w:ilvl w:val="1"/>
          <w:numId w:val="1"/>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提高</w:t>
      </w:r>
      <w:r>
        <w:rPr>
          <w:rFonts w:ascii="仿宋_GB2312" w:eastAsia="仿宋_GB2312" w:hAnsi="仿宋_GB2312" w:hint="eastAsia"/>
          <w:color w:val="000000"/>
          <w:sz w:val="28"/>
          <w:szCs w:val="28"/>
        </w:rPr>
        <w:t>重复性</w:t>
      </w:r>
      <w:r>
        <w:rPr>
          <w:rFonts w:ascii="仿宋_GB2312" w:eastAsia="仿宋_GB2312" w:hAnsi="仿宋_GB2312"/>
          <w:color w:val="000000"/>
          <w:sz w:val="28"/>
          <w:szCs w:val="28"/>
        </w:rPr>
        <w:t>，确保每次测试运行的环境都是一致的</w:t>
      </w:r>
    </w:p>
    <w:p w14:paraId="182D67A8" w14:textId="22BDD859" w:rsidR="00874950" w:rsidRDefault="00E634AD">
      <w:pPr>
        <w:pStyle w:val="af2"/>
        <w:widowControl/>
        <w:numPr>
          <w:ilvl w:val="1"/>
          <w:numId w:val="1"/>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hint="eastAsia"/>
          <w:color w:val="000000"/>
          <w:sz w:val="28"/>
          <w:szCs w:val="28"/>
        </w:rPr>
        <w:t>反向推进</w:t>
      </w:r>
      <w:r w:rsidR="00D77F37">
        <w:rPr>
          <w:rFonts w:ascii="仿宋_GB2312" w:eastAsia="仿宋_GB2312" w:hAnsi="仿宋_GB2312"/>
          <w:color w:val="000000"/>
          <w:sz w:val="28"/>
          <w:szCs w:val="28"/>
        </w:rPr>
        <w:t>各种优化和自动化能力的建设（测试环境的准备、</w:t>
      </w:r>
      <w:r w:rsidR="00D77F37">
        <w:rPr>
          <w:rFonts w:ascii="仿宋_GB2312" w:eastAsia="仿宋_GB2312" w:hAnsi="仿宋_GB2312" w:hint="eastAsia"/>
          <w:color w:val="000000"/>
          <w:sz w:val="28"/>
          <w:szCs w:val="28"/>
        </w:rPr>
        <w:t>造</w:t>
      </w:r>
      <w:r w:rsidR="00D77F37">
        <w:rPr>
          <w:rFonts w:ascii="仿宋_GB2312" w:eastAsia="仿宋_GB2312" w:hAnsi="仿宋_GB2312"/>
          <w:color w:val="000000"/>
          <w:sz w:val="28"/>
          <w:szCs w:val="28"/>
        </w:rPr>
        <w:t>数据等）</w:t>
      </w:r>
    </w:p>
    <w:p w14:paraId="73828CFD" w14:textId="77777777" w:rsidR="00874950" w:rsidRDefault="00D77F37">
      <w:pPr>
        <w:pStyle w:val="af2"/>
        <w:widowControl/>
        <w:numPr>
          <w:ilvl w:val="1"/>
          <w:numId w:val="1"/>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lastRenderedPageBreak/>
        <w:t>提高资源使用的流动性。实际的物理资源不变的前提下，增加流动性就能增加实际容量</w:t>
      </w:r>
      <w:r>
        <w:rPr>
          <w:rFonts w:ascii="仿宋_GB2312" w:eastAsia="仿宋_GB2312" w:hAnsi="仿宋_GB2312" w:hint="eastAsia"/>
          <w:color w:val="000000"/>
          <w:sz w:val="28"/>
          <w:szCs w:val="28"/>
        </w:rPr>
        <w:t>。</w:t>
      </w:r>
    </w:p>
    <w:p w14:paraId="7267ABCF" w14:textId="77777777" w:rsidR="00874950" w:rsidRDefault="00D77F37">
      <w:pPr>
        <w:pStyle w:val="2"/>
        <w:rPr>
          <w:rFonts w:ascii="楷体" w:eastAsia="楷体" w:hAnsi="楷体"/>
          <w:sz w:val="30"/>
          <w:szCs w:val="30"/>
        </w:rPr>
      </w:pPr>
      <w:bookmarkStart w:id="124" w:name="_Toc57924462"/>
      <w:bookmarkStart w:id="125" w:name="_Toc71364701"/>
      <w:r>
        <w:rPr>
          <w:rFonts w:ascii="楷体" w:eastAsia="楷体" w:hAnsi="楷体" w:hint="eastAsia"/>
          <w:sz w:val="30"/>
          <w:szCs w:val="30"/>
        </w:rPr>
        <w:t>(二)</w:t>
      </w:r>
      <w:r>
        <w:rPr>
          <w:rFonts w:ascii="楷体" w:eastAsia="楷体" w:hAnsi="楷体"/>
          <w:sz w:val="30"/>
          <w:szCs w:val="30"/>
        </w:rPr>
        <w:t xml:space="preserve"> 测试成本</w:t>
      </w:r>
      <w:bookmarkEnd w:id="124"/>
      <w:r>
        <w:rPr>
          <w:rFonts w:ascii="楷体" w:eastAsia="楷体" w:hAnsi="楷体" w:hint="eastAsia"/>
          <w:sz w:val="30"/>
          <w:szCs w:val="30"/>
        </w:rPr>
        <w:t>大幅降低</w:t>
      </w:r>
      <w:bookmarkEnd w:id="125"/>
    </w:p>
    <w:p w14:paraId="0E37259B" w14:textId="19D826E1" w:rsidR="00874950" w:rsidRDefault="00D77F37">
      <w:pPr>
        <w:pStyle w:val="3"/>
        <w:rPr>
          <w:rFonts w:ascii="仿宋_GB2312" w:eastAsia="仿宋_GB2312" w:hAnsi="仿宋_GB2312" w:cstheme="minorBidi"/>
          <w:bCs w:val="0"/>
          <w:color w:val="000000"/>
          <w:kern w:val="2"/>
          <w:sz w:val="28"/>
          <w:szCs w:val="28"/>
        </w:rPr>
      </w:pPr>
      <w:bookmarkStart w:id="126" w:name="_Toc71364702"/>
      <w:r>
        <w:rPr>
          <w:rFonts w:ascii="仿宋_GB2312" w:eastAsia="仿宋_GB2312" w:hAnsi="仿宋_GB2312" w:cstheme="minorBidi" w:hint="eastAsia"/>
          <w:bCs w:val="0"/>
          <w:color w:val="000000"/>
          <w:kern w:val="2"/>
          <w:sz w:val="28"/>
          <w:szCs w:val="28"/>
        </w:rPr>
        <w:t>1</w:t>
      </w:r>
      <w:r>
        <w:rPr>
          <w:rFonts w:ascii="仿宋_GB2312" w:eastAsia="仿宋_GB2312" w:hAnsi="仿宋_GB2312" w:cstheme="minorBidi"/>
          <w:bCs w:val="0"/>
          <w:color w:val="000000"/>
          <w:kern w:val="2"/>
          <w:sz w:val="28"/>
          <w:szCs w:val="28"/>
        </w:rPr>
        <w:t xml:space="preserve">. </w:t>
      </w:r>
      <w:r w:rsidR="00E634AD">
        <w:rPr>
          <w:rFonts w:ascii="仿宋_GB2312" w:eastAsia="仿宋_GB2312" w:hAnsi="仿宋_GB2312" w:cstheme="minorBidi" w:hint="eastAsia"/>
          <w:bCs w:val="0"/>
          <w:color w:val="000000"/>
          <w:kern w:val="2"/>
          <w:sz w:val="28"/>
          <w:szCs w:val="28"/>
        </w:rPr>
        <w:t>人力</w:t>
      </w:r>
      <w:r>
        <w:rPr>
          <w:rFonts w:ascii="仿宋_GB2312" w:eastAsia="仿宋_GB2312" w:hAnsi="仿宋_GB2312" w:cstheme="minorBidi"/>
          <w:bCs w:val="0"/>
          <w:color w:val="000000"/>
          <w:kern w:val="2"/>
          <w:sz w:val="28"/>
          <w:szCs w:val="28"/>
        </w:rPr>
        <w:t>成本大幅下降</w:t>
      </w:r>
      <w:bookmarkEnd w:id="126"/>
    </w:p>
    <w:p w14:paraId="74AA5318" w14:textId="5564C1F4"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云原生时代的到来会给测试带来大幅度的效率提升</w:t>
      </w:r>
      <w:r>
        <w:rPr>
          <w:rFonts w:ascii="仿宋_GB2312" w:eastAsia="仿宋_GB2312" w:hAnsi="仿宋_GB2312" w:hint="eastAsia"/>
          <w:color w:val="000000"/>
          <w:sz w:val="28"/>
          <w:szCs w:val="28"/>
        </w:rPr>
        <w:t>和</w:t>
      </w:r>
      <w:r>
        <w:rPr>
          <w:rFonts w:ascii="仿宋_GB2312" w:eastAsia="仿宋_GB2312" w:hAnsi="仿宋_GB2312"/>
          <w:color w:val="000000"/>
          <w:sz w:val="28"/>
          <w:szCs w:val="28"/>
        </w:rPr>
        <w:t>成本降低。以往，测试环境的搭建和维护是十分复杂的。有时甚至需要开发</w:t>
      </w:r>
      <w:r>
        <w:rPr>
          <w:rFonts w:ascii="仿宋_GB2312" w:eastAsia="仿宋_GB2312" w:hAnsi="仿宋_GB2312" w:hint="eastAsia"/>
          <w:color w:val="000000"/>
          <w:sz w:val="28"/>
          <w:szCs w:val="28"/>
        </w:rPr>
        <w:t>人员</w:t>
      </w:r>
      <w:r>
        <w:rPr>
          <w:rFonts w:ascii="仿宋_GB2312" w:eastAsia="仿宋_GB2312" w:hAnsi="仿宋_GB2312"/>
          <w:color w:val="000000"/>
          <w:sz w:val="28"/>
          <w:szCs w:val="28"/>
        </w:rPr>
        <w:t>花</w:t>
      </w:r>
      <w:r>
        <w:rPr>
          <w:rFonts w:ascii="仿宋_GB2312" w:eastAsia="仿宋_GB2312" w:hAnsi="仿宋_GB2312" w:hint="eastAsia"/>
          <w:color w:val="000000"/>
          <w:sz w:val="28"/>
          <w:szCs w:val="28"/>
        </w:rPr>
        <w:t>费</w:t>
      </w:r>
      <w:r>
        <w:rPr>
          <w:rFonts w:ascii="仿宋_GB2312" w:eastAsia="仿宋_GB2312" w:hAnsi="仿宋_GB2312"/>
          <w:color w:val="000000"/>
          <w:sz w:val="28"/>
          <w:szCs w:val="28"/>
        </w:rPr>
        <w:t>几个人·日搭建</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但随着云原生应用</w:t>
      </w:r>
      <w:r>
        <w:rPr>
          <w:rFonts w:ascii="仿宋_GB2312" w:eastAsia="仿宋_GB2312" w:hAnsi="仿宋_GB2312" w:hint="eastAsia"/>
          <w:color w:val="000000"/>
          <w:sz w:val="28"/>
          <w:szCs w:val="28"/>
        </w:rPr>
        <w:t>的</w:t>
      </w:r>
      <w:r>
        <w:rPr>
          <w:rFonts w:ascii="仿宋_GB2312" w:eastAsia="仿宋_GB2312" w:hAnsi="仿宋_GB2312"/>
          <w:color w:val="000000"/>
          <w:sz w:val="28"/>
          <w:szCs w:val="28"/>
        </w:rPr>
        <w:t>普及，应用容器化、轻量化，通过云上便捷的弹性资源购买</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应用镜像部署，测试</w:t>
      </w:r>
      <w:r>
        <w:rPr>
          <w:rFonts w:ascii="仿宋_GB2312" w:eastAsia="仿宋_GB2312" w:hAnsi="仿宋_GB2312" w:hint="eastAsia"/>
          <w:color w:val="000000"/>
          <w:sz w:val="28"/>
          <w:szCs w:val="28"/>
        </w:rPr>
        <w:t>人员</w:t>
      </w:r>
      <w:r>
        <w:rPr>
          <w:rFonts w:ascii="仿宋_GB2312" w:eastAsia="仿宋_GB2312" w:hAnsi="仿宋_GB2312"/>
          <w:color w:val="000000"/>
          <w:sz w:val="28"/>
          <w:szCs w:val="28"/>
        </w:rPr>
        <w:t>完全可以自助搭建起云原生应用的测试环境。</w:t>
      </w:r>
    </w:p>
    <w:p w14:paraId="53B82603" w14:textId="77777777" w:rsidR="00874950" w:rsidRDefault="00D77F37">
      <w:pPr>
        <w:pStyle w:val="3"/>
        <w:rPr>
          <w:rFonts w:ascii="仿宋_GB2312" w:eastAsia="仿宋_GB2312" w:hAnsi="仿宋_GB2312" w:cstheme="minorBidi"/>
          <w:bCs w:val="0"/>
          <w:color w:val="000000"/>
          <w:kern w:val="2"/>
          <w:sz w:val="28"/>
          <w:szCs w:val="28"/>
        </w:rPr>
      </w:pPr>
      <w:bookmarkStart w:id="127" w:name="_Toc71364703"/>
      <w:r>
        <w:rPr>
          <w:rFonts w:ascii="仿宋_GB2312" w:eastAsia="仿宋_GB2312" w:hAnsi="仿宋_GB2312" w:cstheme="minorBidi" w:hint="eastAsia"/>
          <w:bCs w:val="0"/>
          <w:color w:val="000000"/>
          <w:kern w:val="2"/>
          <w:sz w:val="28"/>
          <w:szCs w:val="28"/>
        </w:rPr>
        <w:t>2</w:t>
      </w:r>
      <w:r>
        <w:rPr>
          <w:rFonts w:ascii="仿宋_GB2312" w:eastAsia="仿宋_GB2312" w:hAnsi="仿宋_GB2312" w:cstheme="minorBidi"/>
          <w:bCs w:val="0"/>
          <w:color w:val="000000"/>
          <w:kern w:val="2"/>
          <w:sz w:val="28"/>
          <w:szCs w:val="28"/>
        </w:rPr>
        <w:t>. 测试效率大幅提升</w:t>
      </w:r>
      <w:bookmarkEnd w:id="127"/>
    </w:p>
    <w:p w14:paraId="5A972C16"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云原生时代是服务的时代、是标准化API的时代，测试能力也会越来越多的以云服务的形式展现。通过广泛使用开源技术，测试工具平台也得到了统一。通过基于云原生的测试服务，可以大幅度</w:t>
      </w:r>
      <w:r>
        <w:rPr>
          <w:rFonts w:ascii="仿宋_GB2312" w:eastAsia="仿宋_GB2312" w:hAnsi="仿宋_GB2312" w:hint="eastAsia"/>
          <w:color w:val="000000"/>
          <w:sz w:val="28"/>
          <w:szCs w:val="28"/>
        </w:rPr>
        <w:t>地</w:t>
      </w:r>
      <w:r>
        <w:rPr>
          <w:rFonts w:ascii="仿宋_GB2312" w:eastAsia="仿宋_GB2312" w:hAnsi="仿宋_GB2312"/>
          <w:color w:val="000000"/>
          <w:sz w:val="28"/>
          <w:szCs w:val="28"/>
        </w:rPr>
        <w:t>提升测试效率。云原生时代，测试人员只需更关注应用本身的业务逻辑，通过使用标准</w:t>
      </w:r>
      <w:r>
        <w:rPr>
          <w:rFonts w:ascii="仿宋_GB2312" w:eastAsia="仿宋_GB2312" w:hAnsi="仿宋_GB2312" w:hint="eastAsia"/>
          <w:color w:val="000000"/>
          <w:sz w:val="28"/>
          <w:szCs w:val="28"/>
        </w:rPr>
        <w:t>化</w:t>
      </w:r>
      <w:r>
        <w:rPr>
          <w:rFonts w:ascii="仿宋_GB2312" w:eastAsia="仿宋_GB2312" w:hAnsi="仿宋_GB2312"/>
          <w:color w:val="000000"/>
          <w:sz w:val="28"/>
          <w:szCs w:val="28"/>
        </w:rPr>
        <w:t>、统一的云原生测试服务进行测试，从而大幅提升整体的测试效率。</w:t>
      </w:r>
    </w:p>
    <w:p w14:paraId="74833084" w14:textId="77777777" w:rsidR="00874950" w:rsidRDefault="00D77F37">
      <w:pPr>
        <w:pStyle w:val="3"/>
        <w:rPr>
          <w:rFonts w:ascii="仿宋_GB2312" w:eastAsia="仿宋_GB2312" w:hAnsi="仿宋_GB2312" w:cstheme="minorBidi"/>
          <w:bCs w:val="0"/>
          <w:color w:val="000000"/>
          <w:kern w:val="2"/>
          <w:sz w:val="28"/>
          <w:szCs w:val="28"/>
        </w:rPr>
      </w:pPr>
      <w:bookmarkStart w:id="128" w:name="_Toc71364704"/>
      <w:r>
        <w:rPr>
          <w:rFonts w:ascii="仿宋_GB2312" w:eastAsia="仿宋_GB2312" w:hAnsi="仿宋_GB2312" w:cstheme="minorBidi" w:hint="eastAsia"/>
          <w:bCs w:val="0"/>
          <w:color w:val="000000"/>
          <w:kern w:val="2"/>
          <w:sz w:val="28"/>
          <w:szCs w:val="28"/>
        </w:rPr>
        <w:t>3</w:t>
      </w:r>
      <w:r>
        <w:rPr>
          <w:rFonts w:ascii="仿宋_GB2312" w:eastAsia="仿宋_GB2312" w:hAnsi="仿宋_GB2312" w:cstheme="minorBidi"/>
          <w:bCs w:val="0"/>
          <w:color w:val="000000"/>
          <w:kern w:val="2"/>
          <w:sz w:val="28"/>
          <w:szCs w:val="28"/>
        </w:rPr>
        <w:t>. 测试内容更加聚焦</w:t>
      </w:r>
      <w:r>
        <w:rPr>
          <w:rFonts w:ascii="仿宋_GB2312" w:eastAsia="仿宋_GB2312" w:hAnsi="仿宋_GB2312" w:cstheme="minorBidi" w:hint="eastAsia"/>
          <w:bCs w:val="0"/>
          <w:color w:val="000000"/>
          <w:kern w:val="2"/>
          <w:sz w:val="28"/>
          <w:szCs w:val="28"/>
        </w:rPr>
        <w:t>于</w:t>
      </w:r>
      <w:r>
        <w:rPr>
          <w:rFonts w:ascii="仿宋_GB2312" w:eastAsia="仿宋_GB2312" w:hAnsi="仿宋_GB2312" w:cstheme="minorBidi"/>
          <w:bCs w:val="0"/>
          <w:color w:val="000000"/>
          <w:kern w:val="2"/>
          <w:sz w:val="28"/>
          <w:szCs w:val="28"/>
        </w:rPr>
        <w:t>应用本身</w:t>
      </w:r>
      <w:bookmarkEnd w:id="128"/>
    </w:p>
    <w:p w14:paraId="67E920B3"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Service Mesh是下一代微服务技术的代名词，同时也是云原生时代的代表技术之一。Service Mesh将以往隐藏在微服务框架中的服务间通信、鉴权、流量控制、监控，整体下沉到服务网格中实</w:t>
      </w:r>
      <w:r>
        <w:rPr>
          <w:rFonts w:ascii="仿宋_GB2312" w:eastAsia="仿宋_GB2312" w:hAnsi="仿宋_GB2312"/>
          <w:color w:val="000000"/>
          <w:sz w:val="28"/>
          <w:szCs w:val="28"/>
        </w:rPr>
        <w:lastRenderedPageBreak/>
        <w:t>现。将与应用业务本身无关的通信层事情单独处理，使得应用可以更加聚焦在自身业务本身，同时服务间通信的变更也与业务彻底解耦。</w:t>
      </w:r>
      <w:r>
        <w:rPr>
          <w:rFonts w:ascii="仿宋_GB2312" w:eastAsia="仿宋_GB2312" w:hAnsi="仿宋_GB2312" w:hint="eastAsia"/>
          <w:color w:val="000000"/>
          <w:sz w:val="28"/>
          <w:szCs w:val="28"/>
        </w:rPr>
        <w:t>与此同时，</w:t>
      </w:r>
      <w:r>
        <w:rPr>
          <w:rFonts w:ascii="仿宋_GB2312" w:eastAsia="仿宋_GB2312" w:hAnsi="仿宋_GB2312"/>
          <w:color w:val="000000"/>
          <w:sz w:val="28"/>
          <w:szCs w:val="28"/>
        </w:rPr>
        <w:t>测试也可以更加专注在应用本身的业务逻辑上的验证，而无需关注服务发现、鉴权、监控基础设施的验证</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大大缩小了测试的验证范围，同时微服务框架升级</w:t>
      </w:r>
      <w:r>
        <w:rPr>
          <w:rFonts w:ascii="仿宋_GB2312" w:eastAsia="仿宋_GB2312" w:hAnsi="仿宋_GB2312" w:hint="eastAsia"/>
          <w:color w:val="000000"/>
          <w:sz w:val="28"/>
          <w:szCs w:val="28"/>
        </w:rPr>
        <w:t>带来的</w:t>
      </w:r>
      <w:r>
        <w:rPr>
          <w:rFonts w:ascii="仿宋_GB2312" w:eastAsia="仿宋_GB2312" w:hAnsi="仿宋_GB2312"/>
          <w:color w:val="000000"/>
          <w:sz w:val="28"/>
          <w:szCs w:val="28"/>
        </w:rPr>
        <w:t>全量回归验证也随之减少。由于很多高可用的设计下沉到服务网格中实现，所以基于Service Mesh的应用比以往微服务框架搭建的应用也更加稳定可靠。</w:t>
      </w:r>
    </w:p>
    <w:p w14:paraId="742D743E" w14:textId="69BB2EF8" w:rsidR="00874950" w:rsidDel="0004330A" w:rsidRDefault="00D77F37">
      <w:pPr>
        <w:pStyle w:val="2"/>
        <w:rPr>
          <w:del w:id="129" w:author="hansiqi" w:date="2021-05-07T16:46:00Z"/>
          <w:rFonts w:ascii="楷体" w:eastAsia="楷体" w:hAnsi="楷体"/>
          <w:sz w:val="30"/>
          <w:szCs w:val="30"/>
        </w:rPr>
      </w:pPr>
      <w:bookmarkStart w:id="130" w:name="_Toc57924464"/>
      <w:del w:id="131" w:author="hansiqi" w:date="2021-05-07T16:46:00Z">
        <w:r w:rsidDel="0004330A">
          <w:rPr>
            <w:rFonts w:ascii="楷体" w:eastAsia="楷体" w:hAnsi="楷体" w:hint="eastAsia"/>
            <w:sz w:val="30"/>
            <w:szCs w:val="30"/>
          </w:rPr>
          <w:delText>(三)</w:delText>
        </w:r>
        <w:r w:rsidDel="0004330A">
          <w:rPr>
            <w:rFonts w:ascii="楷体" w:eastAsia="楷体" w:hAnsi="楷体"/>
            <w:sz w:val="30"/>
            <w:szCs w:val="30"/>
          </w:rPr>
          <w:delText xml:space="preserve"> DevOps</w:delText>
        </w:r>
        <w:bookmarkEnd w:id="130"/>
        <w:r w:rsidDel="0004330A">
          <w:rPr>
            <w:rFonts w:ascii="楷体" w:eastAsia="楷体" w:hAnsi="楷体" w:hint="eastAsia"/>
            <w:sz w:val="30"/>
            <w:szCs w:val="30"/>
          </w:rPr>
          <w:delText>带来研发模式变革</w:delText>
        </w:r>
      </w:del>
    </w:p>
    <w:p w14:paraId="0ED158DA" w14:textId="4AE8AFB6" w:rsidR="00874950" w:rsidDel="0004330A" w:rsidRDefault="00D77F37">
      <w:pPr>
        <w:widowControl/>
        <w:spacing w:line="360" w:lineRule="auto"/>
        <w:ind w:firstLineChars="200" w:firstLine="560"/>
        <w:jc w:val="left"/>
        <w:rPr>
          <w:del w:id="132" w:author="hansiqi" w:date="2021-05-07T16:46:00Z"/>
          <w:rFonts w:ascii="仿宋_GB2312" w:eastAsia="仿宋_GB2312" w:hAnsi="仿宋_GB2312"/>
          <w:color w:val="000000"/>
          <w:sz w:val="28"/>
          <w:szCs w:val="28"/>
        </w:rPr>
      </w:pPr>
      <w:del w:id="133" w:author="hansiqi" w:date="2021-05-07T16:46:00Z">
        <w:r w:rsidDel="0004330A">
          <w:rPr>
            <w:rFonts w:ascii="仿宋_GB2312" w:eastAsia="仿宋_GB2312" w:hAnsi="仿宋_GB2312" w:hint="eastAsia"/>
            <w:color w:val="000000"/>
            <w:sz w:val="28"/>
            <w:szCs w:val="28"/>
          </w:rPr>
          <w:delText>通常，</w:delText>
        </w:r>
        <w:r w:rsidDel="0004330A">
          <w:rPr>
            <w:rFonts w:ascii="仿宋_GB2312" w:eastAsia="仿宋_GB2312" w:hAnsi="仿宋_GB2312"/>
            <w:color w:val="000000"/>
            <w:sz w:val="28"/>
            <w:szCs w:val="28"/>
          </w:rPr>
          <w:delText>一个用户需求</w:delText>
        </w:r>
        <w:r w:rsidDel="0004330A">
          <w:rPr>
            <w:rFonts w:ascii="仿宋_GB2312" w:eastAsia="仿宋_GB2312" w:hAnsi="仿宋_GB2312" w:hint="eastAsia"/>
            <w:color w:val="000000"/>
            <w:sz w:val="28"/>
            <w:szCs w:val="28"/>
          </w:rPr>
          <w:delText>的实现过程如下</w:delText>
        </w:r>
        <w:r w:rsidDel="0004330A">
          <w:rPr>
            <w:rFonts w:ascii="仿宋_GB2312" w:eastAsia="仿宋_GB2312" w:hAnsi="仿宋_GB2312"/>
            <w:color w:val="000000"/>
            <w:sz w:val="28"/>
            <w:szCs w:val="28"/>
          </w:rPr>
          <w:delText>：根据需求、架构编码后，需要构建成可执行的对象并部署到其依赖的上下文环境中运行起来</w:delText>
        </w:r>
        <w:r w:rsidDel="0004330A">
          <w:rPr>
            <w:rFonts w:ascii="仿宋_GB2312" w:eastAsia="仿宋_GB2312" w:hAnsi="仿宋_GB2312" w:hint="eastAsia"/>
            <w:color w:val="000000"/>
            <w:sz w:val="28"/>
            <w:szCs w:val="28"/>
          </w:rPr>
          <w:delText>；</w:delText>
        </w:r>
        <w:r w:rsidDel="0004330A">
          <w:rPr>
            <w:rFonts w:ascii="仿宋_GB2312" w:eastAsia="仿宋_GB2312" w:hAnsi="仿宋_GB2312"/>
            <w:color w:val="000000"/>
            <w:sz w:val="28"/>
            <w:szCs w:val="28"/>
          </w:rPr>
          <w:delText>进行合理的测试验证</w:delText>
        </w:r>
        <w:r w:rsidDel="0004330A">
          <w:rPr>
            <w:rFonts w:ascii="仿宋_GB2312" w:eastAsia="仿宋_GB2312" w:hAnsi="仿宋_GB2312" w:hint="eastAsia"/>
            <w:color w:val="000000"/>
            <w:sz w:val="28"/>
            <w:szCs w:val="28"/>
          </w:rPr>
          <w:delText>并</w:delText>
        </w:r>
        <w:r w:rsidDel="0004330A">
          <w:rPr>
            <w:rFonts w:ascii="仿宋_GB2312" w:eastAsia="仿宋_GB2312" w:hAnsi="仿宋_GB2312"/>
            <w:color w:val="000000"/>
            <w:sz w:val="28"/>
            <w:szCs w:val="28"/>
          </w:rPr>
          <w:delText>通过后，提供合理的成本/容量规划，提供给用户使用。在这个过程中，按照传统的交付模式，开发人员站在第一关，测试人员站在第二关，运维人员站在第三关。差异化的角色会带来差异化的立场以及沟通成本。物理学里有“多体问题”，结论是“两体”可解；“三体”以上呈混沌状，无解。研发+测试+运维+项目管理进行协商、交流、决策，是“三体”以上的问题，是无解</w:delText>
        </w:r>
        <w:r w:rsidDel="0004330A">
          <w:rPr>
            <w:rFonts w:ascii="仿宋_GB2312" w:eastAsia="仿宋_GB2312" w:hAnsi="仿宋_GB2312" w:hint="eastAsia"/>
            <w:color w:val="000000"/>
            <w:sz w:val="28"/>
            <w:szCs w:val="28"/>
          </w:rPr>
          <w:delText>且</w:delText>
        </w:r>
        <w:r w:rsidDel="0004330A">
          <w:rPr>
            <w:rFonts w:ascii="仿宋_GB2312" w:eastAsia="仿宋_GB2312" w:hAnsi="仿宋_GB2312"/>
            <w:color w:val="000000"/>
            <w:sz w:val="28"/>
            <w:szCs w:val="28"/>
          </w:rPr>
          <w:delText>低效的。</w:delText>
        </w:r>
      </w:del>
    </w:p>
    <w:p w14:paraId="104A4D15" w14:textId="7DCB8195" w:rsidR="00874950" w:rsidDel="0004330A" w:rsidRDefault="00D77F37">
      <w:pPr>
        <w:widowControl/>
        <w:spacing w:line="360" w:lineRule="auto"/>
        <w:ind w:firstLineChars="200" w:firstLine="560"/>
        <w:jc w:val="left"/>
        <w:rPr>
          <w:del w:id="134" w:author="hansiqi" w:date="2021-05-07T16:46:00Z"/>
          <w:rFonts w:ascii="仿宋_GB2312" w:eastAsia="仿宋_GB2312" w:hAnsi="仿宋_GB2312"/>
          <w:color w:val="000000"/>
          <w:sz w:val="28"/>
          <w:szCs w:val="28"/>
        </w:rPr>
      </w:pPr>
      <w:del w:id="135" w:author="hansiqi" w:date="2021-05-07T16:46:00Z">
        <w:r w:rsidDel="0004330A">
          <w:rPr>
            <w:rFonts w:ascii="仿宋_GB2312" w:eastAsia="仿宋_GB2312" w:hAnsi="仿宋_GB2312"/>
            <w:color w:val="000000"/>
            <w:sz w:val="28"/>
            <w:szCs w:val="28"/>
          </w:rPr>
          <w:delText>敏捷开发、精益开发等革新从项目管理方法论上对软件开发模式的现代化加速提供了路径，而DevOps集文化、实践和工具于一体，全方位立体化地提供了软件开发和交付的路径，提高软件的全生命周期(需求-开发-测试-运维-运营)的质量和效率。DevOps相对于传统的软件开发和运维管理流程来说，是动态的、循环的、一体化的，因此能够帮助组织更快发展产品、服务用户，更高效</w:delText>
        </w:r>
        <w:r w:rsidDel="0004330A">
          <w:rPr>
            <w:rFonts w:ascii="仿宋_GB2312" w:eastAsia="仿宋_GB2312" w:hAnsi="仿宋_GB2312" w:hint="eastAsia"/>
            <w:color w:val="000000"/>
            <w:sz w:val="28"/>
            <w:szCs w:val="28"/>
          </w:rPr>
          <w:delText>地</w:delText>
        </w:r>
        <w:r w:rsidDel="0004330A">
          <w:rPr>
            <w:rFonts w:ascii="仿宋_GB2312" w:eastAsia="仿宋_GB2312" w:hAnsi="仿宋_GB2312"/>
            <w:color w:val="000000"/>
            <w:sz w:val="28"/>
            <w:szCs w:val="28"/>
          </w:rPr>
          <w:delText>投入竞争。</w:delText>
        </w:r>
      </w:del>
    </w:p>
    <w:p w14:paraId="654EA3EA" w14:textId="22ADC4A4" w:rsidR="00874950" w:rsidDel="0004330A" w:rsidRDefault="00D77F37">
      <w:pPr>
        <w:pStyle w:val="2"/>
        <w:rPr>
          <w:del w:id="136" w:author="hansiqi" w:date="2021-05-07T16:46:00Z"/>
          <w:rFonts w:ascii="楷体" w:eastAsia="楷体" w:hAnsi="楷体"/>
          <w:sz w:val="30"/>
          <w:szCs w:val="30"/>
        </w:rPr>
      </w:pPr>
      <w:bookmarkStart w:id="137" w:name="_Toc57924465"/>
      <w:del w:id="138" w:author="hansiqi" w:date="2021-05-07T16:46:00Z">
        <w:r w:rsidDel="0004330A">
          <w:rPr>
            <w:rFonts w:ascii="楷体" w:eastAsia="楷体" w:hAnsi="楷体" w:hint="eastAsia"/>
            <w:sz w:val="30"/>
            <w:szCs w:val="30"/>
          </w:rPr>
          <w:delText>(五)</w:delText>
        </w:r>
        <w:r w:rsidDel="0004330A">
          <w:rPr>
            <w:rFonts w:ascii="楷体" w:eastAsia="楷体" w:hAnsi="楷体"/>
            <w:sz w:val="30"/>
            <w:szCs w:val="30"/>
          </w:rPr>
          <w:delText xml:space="preserve"> </w:delText>
        </w:r>
        <w:r w:rsidDel="0004330A">
          <w:rPr>
            <w:rFonts w:ascii="楷体" w:eastAsia="楷体" w:hAnsi="楷体" w:hint="eastAsia"/>
            <w:sz w:val="30"/>
            <w:szCs w:val="30"/>
          </w:rPr>
          <w:delText>以</w:delText>
        </w:r>
        <w:r w:rsidDel="0004330A">
          <w:rPr>
            <w:rFonts w:ascii="楷体" w:eastAsia="楷体" w:hAnsi="楷体"/>
            <w:sz w:val="30"/>
            <w:szCs w:val="30"/>
          </w:rPr>
          <w:delText>SLA</w:delText>
        </w:r>
        <w:bookmarkEnd w:id="137"/>
        <w:r w:rsidDel="0004330A">
          <w:rPr>
            <w:rFonts w:ascii="楷体" w:eastAsia="楷体" w:hAnsi="楷体" w:hint="eastAsia"/>
            <w:sz w:val="30"/>
            <w:szCs w:val="30"/>
          </w:rPr>
          <w:delText>为导向构建云原生系统</w:delText>
        </w:r>
      </w:del>
    </w:p>
    <w:p w14:paraId="50F895E3" w14:textId="35B50712" w:rsidR="00874950" w:rsidDel="0004330A" w:rsidRDefault="00D77F37">
      <w:pPr>
        <w:widowControl/>
        <w:spacing w:line="360" w:lineRule="auto"/>
        <w:ind w:firstLineChars="200" w:firstLine="560"/>
        <w:jc w:val="left"/>
        <w:rPr>
          <w:del w:id="139" w:author="hansiqi" w:date="2021-05-07T16:46:00Z"/>
          <w:rFonts w:ascii="仿宋_GB2312" w:eastAsia="仿宋_GB2312" w:hAnsi="仿宋_GB2312"/>
          <w:color w:val="000000"/>
          <w:sz w:val="28"/>
          <w:szCs w:val="28"/>
        </w:rPr>
      </w:pPr>
      <w:del w:id="140" w:author="hansiqi" w:date="2021-05-07T16:46:00Z">
        <w:r w:rsidDel="0004330A">
          <w:rPr>
            <w:rFonts w:ascii="仿宋_GB2312" w:eastAsia="仿宋_GB2312" w:hAnsi="仿宋_GB2312"/>
            <w:color w:val="000000"/>
            <w:sz w:val="28"/>
            <w:szCs w:val="28"/>
          </w:rPr>
          <w:delText>云原生时代是服务的时代，服务之间的依赖相比过去会更加复杂，每个产品会基于多个云原生服务来构建自己的应用。在服务的时代，清晰的职责、可靠的能力和明确的边界显得愈发重要。在云原生时代，每个服务需要通过SLA把自己的产品能力和服务透视给用户，每个应用也需要对自己所依赖的云服务SLA有着清晰的认知，这样才能通过云原生构建出</w:delText>
        </w:r>
        <w:r w:rsidDel="0004330A">
          <w:rPr>
            <w:rFonts w:ascii="仿宋_GB2312" w:eastAsia="仿宋_GB2312" w:hAnsi="仿宋_GB2312" w:hint="eastAsia"/>
            <w:color w:val="000000"/>
            <w:sz w:val="28"/>
            <w:szCs w:val="28"/>
          </w:rPr>
          <w:delText>符合</w:delText>
        </w:r>
        <w:r w:rsidDel="0004330A">
          <w:rPr>
            <w:rFonts w:ascii="仿宋_GB2312" w:eastAsia="仿宋_GB2312" w:hAnsi="仿宋_GB2312"/>
            <w:color w:val="000000"/>
            <w:sz w:val="28"/>
            <w:szCs w:val="28"/>
          </w:rPr>
          <w:delText>自己服务预期能力的产品。</w:delText>
        </w:r>
      </w:del>
    </w:p>
    <w:p w14:paraId="367D2B46" w14:textId="6B0F8391" w:rsidR="00874950" w:rsidRPr="00F10C9C" w:rsidDel="0004330A" w:rsidRDefault="00D77F37" w:rsidP="00F10C9C">
      <w:pPr>
        <w:widowControl/>
        <w:spacing w:line="360" w:lineRule="auto"/>
        <w:ind w:firstLineChars="200" w:firstLine="560"/>
        <w:jc w:val="left"/>
        <w:rPr>
          <w:del w:id="141" w:author="hansiqi" w:date="2021-05-07T16:46:00Z"/>
          <w:rFonts w:ascii="仿宋_GB2312" w:eastAsia="仿宋_GB2312" w:hAnsi="仿宋_GB2312"/>
          <w:color w:val="000000"/>
          <w:sz w:val="28"/>
          <w:szCs w:val="28"/>
        </w:rPr>
      </w:pPr>
      <w:del w:id="142" w:author="hansiqi" w:date="2021-05-07T16:46:00Z">
        <w:r w:rsidDel="0004330A">
          <w:rPr>
            <w:rFonts w:ascii="仿宋_GB2312" w:eastAsia="仿宋_GB2312" w:hAnsi="仿宋_GB2312"/>
            <w:color w:val="000000"/>
            <w:sz w:val="28"/>
            <w:szCs w:val="28"/>
          </w:rPr>
          <w:delText>所以，故障预防和快速恢复阶段能力的建设非常关键，系统在架构设计之</w:delText>
        </w:r>
        <w:r w:rsidDel="0004330A">
          <w:rPr>
            <w:rFonts w:ascii="仿宋_GB2312" w:eastAsia="仿宋_GB2312" w:hAnsi="仿宋_GB2312" w:hint="eastAsia"/>
            <w:color w:val="000000"/>
            <w:sz w:val="28"/>
            <w:szCs w:val="28"/>
          </w:rPr>
          <w:delText>初</w:delText>
        </w:r>
        <w:r w:rsidDel="0004330A">
          <w:rPr>
            <w:rFonts w:ascii="仿宋_GB2312" w:eastAsia="仿宋_GB2312" w:hAnsi="仿宋_GB2312"/>
            <w:color w:val="000000"/>
            <w:sz w:val="28"/>
            <w:szCs w:val="28"/>
          </w:rPr>
          <w:delText>就需要采用高可用架构，在发布变更时尽可能减少发布变更带来的风险。同时，全面的系统监控告警有助于及时发现线上问题，避免引起整个系统的不可用</w:delText>
        </w:r>
        <w:r w:rsidDel="0004330A">
          <w:rPr>
            <w:rFonts w:ascii="仿宋_GB2312" w:eastAsia="仿宋_GB2312" w:hAnsi="仿宋_GB2312" w:hint="eastAsia"/>
            <w:color w:val="000000"/>
            <w:sz w:val="28"/>
            <w:szCs w:val="28"/>
          </w:rPr>
          <w:delText>；</w:delText>
        </w:r>
        <w:r w:rsidDel="0004330A">
          <w:rPr>
            <w:rFonts w:ascii="仿宋_GB2312" w:eastAsia="仿宋_GB2312" w:hAnsi="仿宋_GB2312"/>
            <w:color w:val="000000"/>
            <w:sz w:val="28"/>
            <w:szCs w:val="28"/>
          </w:rPr>
          <w:delText>一旦不幸演变成了整个系统的不可用事件，如何快速自动恢复也非常关键。Kubernetes在高可用方面做了非常多的工作，基于Kubernetes构建云原生应用，应用的可用性会大大加强。</w:delText>
        </w:r>
        <w:r w:rsidDel="0004330A">
          <w:rPr>
            <w:rFonts w:ascii="宋体" w:eastAsia="宋体" w:hAnsi="宋体" w:cs="宋体"/>
            <w:color w:val="404040"/>
            <w:spacing w:val="2"/>
            <w:kern w:val="0"/>
            <w:sz w:val="23"/>
            <w:szCs w:val="23"/>
          </w:rPr>
          <w:fldChar w:fldCharType="begin"/>
        </w:r>
        <w:r w:rsidDel="0004330A">
          <w:rPr>
            <w:rFonts w:ascii="宋体" w:eastAsia="宋体" w:hAnsi="宋体" w:cs="宋体"/>
            <w:color w:val="404040"/>
            <w:spacing w:val="2"/>
            <w:kern w:val="0"/>
            <w:sz w:val="23"/>
            <w:szCs w:val="23"/>
          </w:rPr>
          <w:delInstrText xml:space="preserve"> INCLUDEPICTURE "https://intranetproxy.alipay.com/skylark/lark/0/2020/png/105289/1605683086901-ea499d5c-da88-4e90-97cc-8fc59813c745.png?x-oss-process=image%2Fresize%2Cw_1500" \* MERGEFORMATINET </w:delInstrText>
        </w:r>
        <w:r w:rsidDel="0004330A">
          <w:rPr>
            <w:rFonts w:ascii="宋体" w:eastAsia="宋体" w:hAnsi="宋体" w:cs="宋体"/>
            <w:color w:val="404040"/>
            <w:spacing w:val="2"/>
            <w:kern w:val="0"/>
            <w:sz w:val="23"/>
            <w:szCs w:val="23"/>
          </w:rPr>
          <w:fldChar w:fldCharType="end"/>
        </w:r>
      </w:del>
    </w:p>
    <w:p w14:paraId="2D486059" w14:textId="23658795" w:rsidR="00874950" w:rsidDel="0004330A" w:rsidRDefault="00D77F37">
      <w:pPr>
        <w:pStyle w:val="2"/>
        <w:rPr>
          <w:del w:id="143" w:author="hansiqi" w:date="2021-05-07T16:46:00Z"/>
          <w:rFonts w:ascii="楷体" w:eastAsia="楷体" w:hAnsi="楷体"/>
          <w:sz w:val="30"/>
          <w:szCs w:val="30"/>
        </w:rPr>
      </w:pPr>
      <w:bookmarkStart w:id="144" w:name="_Toc57924466"/>
      <w:del w:id="145" w:author="hansiqi" w:date="2021-05-07T16:46:00Z">
        <w:r w:rsidDel="0004330A">
          <w:rPr>
            <w:rFonts w:ascii="楷体" w:eastAsia="楷体" w:hAnsi="楷体" w:hint="eastAsia"/>
            <w:sz w:val="30"/>
            <w:szCs w:val="30"/>
          </w:rPr>
          <w:delText>(六)</w:delText>
        </w:r>
        <w:r w:rsidDel="0004330A">
          <w:rPr>
            <w:rFonts w:ascii="楷体" w:eastAsia="楷体" w:hAnsi="楷体"/>
            <w:sz w:val="30"/>
            <w:szCs w:val="30"/>
          </w:rPr>
          <w:delText xml:space="preserve"> 云原生混沌</w:delText>
        </w:r>
        <w:r w:rsidDel="0004330A">
          <w:rPr>
            <w:rFonts w:ascii="楷体" w:eastAsia="楷体" w:hAnsi="楷体" w:hint="eastAsia"/>
            <w:sz w:val="30"/>
            <w:szCs w:val="30"/>
          </w:rPr>
          <w:delText>工程演练</w:delText>
        </w:r>
        <w:bookmarkEnd w:id="144"/>
      </w:del>
    </w:p>
    <w:p w14:paraId="6F25EACC" w14:textId="2E7E06C7" w:rsidR="00874950" w:rsidDel="0004330A" w:rsidRDefault="00D77F37">
      <w:pPr>
        <w:widowControl/>
        <w:spacing w:line="360" w:lineRule="auto"/>
        <w:ind w:firstLineChars="200" w:firstLine="560"/>
        <w:jc w:val="left"/>
        <w:rPr>
          <w:del w:id="146" w:author="hansiqi" w:date="2021-05-07T16:46:00Z"/>
          <w:rFonts w:ascii="仿宋_GB2312" w:eastAsia="仿宋_GB2312" w:hAnsi="仿宋_GB2312"/>
          <w:sz w:val="28"/>
          <w:szCs w:val="28"/>
        </w:rPr>
      </w:pPr>
      <w:del w:id="147" w:author="hansiqi" w:date="2021-05-07T16:46:00Z">
        <w:r w:rsidDel="0004330A">
          <w:rPr>
            <w:rFonts w:ascii="仿宋_GB2312" w:eastAsia="仿宋_GB2312" w:hAnsi="仿宋_GB2312"/>
            <w:color w:val="000000"/>
            <w:sz w:val="28"/>
            <w:szCs w:val="28"/>
          </w:rPr>
          <w:delText>在云原生架构体系中</w:delText>
        </w:r>
        <w:r w:rsidDel="0004330A">
          <w:rPr>
            <w:rFonts w:ascii="仿宋_GB2312" w:eastAsia="仿宋_GB2312" w:hAnsi="仿宋_GB2312" w:hint="eastAsia"/>
            <w:color w:val="000000"/>
            <w:sz w:val="28"/>
            <w:szCs w:val="28"/>
          </w:rPr>
          <w:delText>，</w:delText>
        </w:r>
        <w:r w:rsidDel="0004330A">
          <w:rPr>
            <w:rFonts w:ascii="仿宋_GB2312" w:eastAsia="仿宋_GB2312" w:hAnsi="仿宋_GB2312"/>
            <w:color w:val="000000"/>
            <w:sz w:val="28"/>
            <w:szCs w:val="28"/>
          </w:rPr>
          <w:delText>随着微服务架构的演进带来了体系复杂性，对应用的高可用体系要求越来越高，服务故障对公司</w:delText>
        </w:r>
        <w:r w:rsidDel="0004330A">
          <w:rPr>
            <w:rFonts w:ascii="仿宋_GB2312" w:eastAsia="仿宋_GB2312" w:hAnsi="仿宋_GB2312" w:hint="eastAsia"/>
            <w:color w:val="000000"/>
            <w:sz w:val="28"/>
            <w:szCs w:val="28"/>
          </w:rPr>
          <w:delText>的</w:delText>
        </w:r>
        <w:r w:rsidDel="0004330A">
          <w:rPr>
            <w:rFonts w:ascii="仿宋_GB2312" w:eastAsia="仿宋_GB2312" w:hAnsi="仿宋_GB2312"/>
            <w:color w:val="000000"/>
            <w:sz w:val="28"/>
            <w:szCs w:val="28"/>
          </w:rPr>
          <w:delText>影响越来越大</w:delText>
        </w:r>
        <w:r w:rsidDel="0004330A">
          <w:rPr>
            <w:rFonts w:ascii="仿宋_GB2312" w:eastAsia="仿宋_GB2312" w:hAnsi="仿宋_GB2312"/>
            <w:sz w:val="28"/>
            <w:szCs w:val="28"/>
          </w:rPr>
          <w:delText>，有时甚至是致命的</w:delText>
        </w:r>
        <w:r w:rsidDel="0004330A">
          <w:rPr>
            <w:rFonts w:ascii="仿宋_GB2312" w:eastAsia="仿宋_GB2312" w:hAnsi="仿宋_GB2312" w:hint="eastAsia"/>
            <w:sz w:val="28"/>
            <w:szCs w:val="28"/>
          </w:rPr>
          <w:delText>。</w:delText>
        </w:r>
        <w:r w:rsidDel="0004330A">
          <w:rPr>
            <w:rFonts w:ascii="仿宋_GB2312" w:eastAsia="仿宋_GB2312" w:hAnsi="仿宋_GB2312"/>
            <w:sz w:val="28"/>
            <w:szCs w:val="28"/>
          </w:rPr>
          <w:delText>如何在线下环境模拟出线上各种各样的故障场景</w:delText>
        </w:r>
        <w:r w:rsidDel="0004330A">
          <w:rPr>
            <w:rFonts w:ascii="仿宋_GB2312" w:eastAsia="仿宋_GB2312" w:hAnsi="仿宋_GB2312" w:hint="eastAsia"/>
            <w:sz w:val="28"/>
            <w:szCs w:val="28"/>
          </w:rPr>
          <w:delText>，</w:delText>
        </w:r>
        <w:r w:rsidDel="0004330A">
          <w:rPr>
            <w:rFonts w:ascii="仿宋_GB2312" w:eastAsia="仿宋_GB2312" w:hAnsi="仿宋_GB2312"/>
            <w:sz w:val="28"/>
            <w:szCs w:val="28"/>
          </w:rPr>
          <w:delText>是不得不考虑的一个问题</w:delText>
        </w:r>
        <w:r w:rsidDel="0004330A">
          <w:rPr>
            <w:rFonts w:ascii="仿宋_GB2312" w:eastAsia="仿宋_GB2312" w:hAnsi="仿宋_GB2312" w:hint="eastAsia"/>
            <w:sz w:val="28"/>
            <w:szCs w:val="28"/>
          </w:rPr>
          <w:delText>。</w:delText>
        </w:r>
        <w:r w:rsidDel="0004330A">
          <w:rPr>
            <w:rFonts w:ascii="仿宋_GB2312" w:eastAsia="仿宋_GB2312" w:hAnsi="仿宋_GB2312"/>
            <w:sz w:val="28"/>
            <w:szCs w:val="28"/>
          </w:rPr>
          <w:delText>混沌</w:delText>
        </w:r>
        <w:r w:rsidDel="0004330A">
          <w:rPr>
            <w:rFonts w:ascii="仿宋_GB2312" w:eastAsia="仿宋_GB2312" w:hAnsi="仿宋_GB2312" w:hint="eastAsia"/>
            <w:sz w:val="28"/>
            <w:szCs w:val="28"/>
          </w:rPr>
          <w:delText>工程</w:delText>
        </w:r>
        <w:r w:rsidDel="0004330A">
          <w:rPr>
            <w:rFonts w:ascii="仿宋_GB2312" w:eastAsia="仿宋_GB2312" w:hAnsi="仿宋_GB2312"/>
            <w:sz w:val="28"/>
            <w:szCs w:val="28"/>
          </w:rPr>
          <w:delText>是模拟应用在恶劣运行环境下的可用性，提供生成恶劣环境以及多种混沌场景叠加（随机故障、限定故障）情况，通过灵活的插件式验证方式让高可用测试与集成测试融为一体</w:delText>
        </w:r>
        <w:r w:rsidDel="0004330A">
          <w:rPr>
            <w:rFonts w:ascii="仿宋_GB2312" w:eastAsia="仿宋_GB2312" w:hAnsi="仿宋_GB2312" w:hint="eastAsia"/>
            <w:sz w:val="28"/>
            <w:szCs w:val="28"/>
          </w:rPr>
          <w:delText>，</w:delText>
        </w:r>
        <w:r w:rsidDel="0004330A">
          <w:rPr>
            <w:rFonts w:ascii="仿宋_GB2312" w:eastAsia="仿宋_GB2312" w:hAnsi="仿宋_GB2312"/>
            <w:sz w:val="28"/>
            <w:szCs w:val="28"/>
          </w:rPr>
          <w:delText>做到高频验证。</w:delText>
        </w:r>
      </w:del>
    </w:p>
    <w:p w14:paraId="1CAD8CF9" w14:textId="0B650472" w:rsidR="00874950" w:rsidDel="0004330A" w:rsidRDefault="00D77F37">
      <w:pPr>
        <w:widowControl/>
        <w:spacing w:line="360" w:lineRule="auto"/>
        <w:ind w:firstLineChars="200" w:firstLine="560"/>
        <w:jc w:val="left"/>
        <w:rPr>
          <w:del w:id="148" w:author="hansiqi" w:date="2021-05-07T16:46:00Z"/>
          <w:rFonts w:ascii="仿宋_GB2312" w:eastAsia="仿宋_GB2312" w:hAnsi="仿宋_GB2312"/>
          <w:sz w:val="28"/>
          <w:szCs w:val="28"/>
        </w:rPr>
      </w:pPr>
      <w:del w:id="149" w:author="hansiqi" w:date="2021-05-07T16:46:00Z">
        <w:r w:rsidDel="0004330A">
          <w:rPr>
            <w:rFonts w:ascii="仿宋_GB2312" w:eastAsia="仿宋_GB2312" w:hAnsi="仿宋_GB2312"/>
            <w:sz w:val="28"/>
            <w:szCs w:val="28"/>
          </w:rPr>
          <w:delText>想要发现未知领域的问题，就要能够创造进入未知领域的方法</w:delText>
        </w:r>
        <w:r w:rsidDel="0004330A">
          <w:rPr>
            <w:rFonts w:ascii="仿宋_GB2312" w:eastAsia="仿宋_GB2312" w:hAnsi="仿宋_GB2312" w:hint="eastAsia"/>
            <w:sz w:val="28"/>
            <w:szCs w:val="28"/>
          </w:rPr>
          <w:delText>。</w:delText>
        </w:r>
        <w:r w:rsidDel="0004330A">
          <w:rPr>
            <w:rFonts w:ascii="仿宋_GB2312" w:eastAsia="仿宋_GB2312" w:hAnsi="仿宋_GB2312"/>
            <w:sz w:val="28"/>
            <w:szCs w:val="28"/>
          </w:rPr>
          <w:delText>对应产品来说，产品是否能正常使用取决于代码逻辑、环境、人为因素等。未知领域的生成，其实就是创造各种故障的过程。</w:delText>
        </w:r>
        <w:r w:rsidDel="0004330A">
          <w:rPr>
            <w:rFonts w:ascii="仿宋_GB2312" w:eastAsia="仿宋_GB2312" w:hAnsi="仿宋_GB2312" w:hint="eastAsia"/>
            <w:sz w:val="28"/>
            <w:szCs w:val="28"/>
          </w:rPr>
          <w:delText>混沌工程有以下重要元素：</w:delText>
        </w:r>
      </w:del>
    </w:p>
    <w:p w14:paraId="4905DF7C" w14:textId="2DFFB215" w:rsidR="00874950" w:rsidDel="0004330A" w:rsidRDefault="00D77F37">
      <w:pPr>
        <w:pStyle w:val="af2"/>
        <w:widowControl/>
        <w:numPr>
          <w:ilvl w:val="0"/>
          <w:numId w:val="2"/>
        </w:numPr>
        <w:spacing w:line="360" w:lineRule="auto"/>
        <w:ind w:firstLineChars="0"/>
        <w:jc w:val="left"/>
        <w:rPr>
          <w:del w:id="150" w:author="hansiqi" w:date="2021-05-07T16:46:00Z"/>
          <w:rFonts w:ascii="仿宋_GB2312" w:eastAsia="仿宋_GB2312" w:hAnsi="仿宋_GB2312"/>
          <w:sz w:val="28"/>
          <w:szCs w:val="28"/>
        </w:rPr>
      </w:pPr>
      <w:del w:id="151" w:author="hansiqi" w:date="2021-05-07T16:46:00Z">
        <w:r w:rsidDel="0004330A">
          <w:rPr>
            <w:rFonts w:ascii="仿宋_GB2312" w:eastAsia="仿宋_GB2312" w:hAnsi="仿宋_GB2312"/>
            <w:sz w:val="28"/>
            <w:szCs w:val="28"/>
          </w:rPr>
          <w:delText>行为：在被测环境中模拟用户真实行为，</w:delText>
        </w:r>
        <w:r w:rsidDel="0004330A">
          <w:rPr>
            <w:rFonts w:ascii="仿宋_GB2312" w:eastAsia="仿宋_GB2312" w:hAnsi="仿宋_GB2312" w:hint="eastAsia"/>
            <w:sz w:val="28"/>
            <w:szCs w:val="28"/>
          </w:rPr>
          <w:delText>例如</w:delText>
        </w:r>
        <w:r w:rsidDel="0004330A">
          <w:rPr>
            <w:rFonts w:ascii="仿宋_GB2312" w:eastAsia="仿宋_GB2312" w:hAnsi="仿宋_GB2312"/>
            <w:sz w:val="28"/>
            <w:szCs w:val="28"/>
          </w:rPr>
          <w:delText>用功能测试用例来模拟，同时使用流量录制、回放等方式来仿真用户行为</w:delText>
        </w:r>
      </w:del>
    </w:p>
    <w:p w14:paraId="015B6647" w14:textId="78C9ED5F" w:rsidR="00874950" w:rsidDel="0004330A" w:rsidRDefault="00D77F37">
      <w:pPr>
        <w:pStyle w:val="af2"/>
        <w:widowControl/>
        <w:numPr>
          <w:ilvl w:val="0"/>
          <w:numId w:val="2"/>
        </w:numPr>
        <w:spacing w:line="360" w:lineRule="auto"/>
        <w:ind w:firstLineChars="0"/>
        <w:jc w:val="left"/>
        <w:rPr>
          <w:del w:id="152" w:author="hansiqi" w:date="2021-05-07T16:46:00Z"/>
          <w:rFonts w:ascii="仿宋_GB2312" w:eastAsia="仿宋_GB2312" w:hAnsi="仿宋_GB2312"/>
          <w:sz w:val="28"/>
          <w:szCs w:val="28"/>
        </w:rPr>
      </w:pPr>
      <w:del w:id="153" w:author="hansiqi" w:date="2021-05-07T16:46:00Z">
        <w:r w:rsidDel="0004330A">
          <w:rPr>
            <w:rFonts w:ascii="仿宋_GB2312" w:eastAsia="仿宋_GB2312" w:hAnsi="仿宋_GB2312"/>
            <w:sz w:val="28"/>
            <w:szCs w:val="28"/>
          </w:rPr>
          <w:delText>环境：被测环境又可以细分为依赖环境（JVM环境、容器环境）</w:delText>
        </w:r>
        <w:r w:rsidDel="0004330A">
          <w:rPr>
            <w:rFonts w:ascii="仿宋_GB2312" w:eastAsia="仿宋_GB2312" w:hAnsi="仿宋_GB2312" w:hint="eastAsia"/>
            <w:sz w:val="28"/>
            <w:szCs w:val="28"/>
          </w:rPr>
          <w:delText>和</w:delText>
        </w:r>
        <w:r w:rsidDel="0004330A">
          <w:rPr>
            <w:rFonts w:ascii="仿宋_GB2312" w:eastAsia="仿宋_GB2312" w:hAnsi="仿宋_GB2312"/>
            <w:sz w:val="28"/>
            <w:szCs w:val="28"/>
          </w:rPr>
          <w:delText>自身运行环境。</w:delText>
        </w:r>
      </w:del>
    </w:p>
    <w:p w14:paraId="180100AE" w14:textId="3FC6A554" w:rsidR="00DD57B8" w:rsidRDefault="00D77F37" w:rsidP="00DD57B8">
      <w:pPr>
        <w:pStyle w:val="1"/>
        <w:rPr>
          <w:ins w:id="154" w:author="hansiqi" w:date="2021-05-07T15:57:00Z"/>
          <w:rFonts w:ascii="黑体" w:eastAsia="黑体" w:hAnsi="黑体"/>
          <w:sz w:val="30"/>
          <w:szCs w:val="30"/>
        </w:rPr>
      </w:pPr>
      <w:bookmarkStart w:id="155" w:name="_Toc71364705"/>
      <w:del w:id="156" w:author="hansiqi" w:date="2021-05-07T16:46:00Z">
        <w:r w:rsidDel="0004330A">
          <w:rPr>
            <w:rFonts w:ascii="仿宋_GB2312" w:eastAsia="仿宋_GB2312" w:hAnsi="仿宋_GB2312"/>
            <w:sz w:val="28"/>
            <w:szCs w:val="28"/>
          </w:rPr>
          <w:delText>将混沌叠加测试与平时的集成测试融为一体，做到高频验证。</w:delText>
        </w:r>
      </w:del>
      <w:ins w:id="157" w:author="hansiqi" w:date="2021-05-07T15:57:00Z">
        <w:r w:rsidR="00DD57B8">
          <w:rPr>
            <w:rFonts w:ascii="黑体" w:eastAsia="黑体" w:hAnsi="黑体" w:hint="eastAsia"/>
            <w:sz w:val="30"/>
            <w:szCs w:val="30"/>
          </w:rPr>
          <w:t>四、</w:t>
        </w:r>
        <w:r w:rsidR="00DD57B8">
          <w:rPr>
            <w:rFonts w:ascii="黑体" w:eastAsia="黑体" w:hAnsi="黑体"/>
            <w:sz w:val="30"/>
            <w:szCs w:val="30"/>
          </w:rPr>
          <w:t xml:space="preserve"> 云原生给测试领域带来的</w:t>
        </w:r>
        <w:r w:rsidR="00DD57B8">
          <w:rPr>
            <w:rFonts w:ascii="黑体" w:eastAsia="黑体" w:hAnsi="黑体" w:hint="eastAsia"/>
            <w:sz w:val="30"/>
            <w:szCs w:val="30"/>
          </w:rPr>
          <w:t>挑战</w:t>
        </w:r>
        <w:bookmarkEnd w:id="155"/>
      </w:ins>
    </w:p>
    <w:p w14:paraId="1F485E55" w14:textId="77777777" w:rsidR="009A3778" w:rsidRPr="009A3778" w:rsidRDefault="009A3778" w:rsidP="009A3778">
      <w:pPr>
        <w:widowControl/>
        <w:spacing w:line="360" w:lineRule="auto"/>
        <w:ind w:firstLineChars="200" w:firstLine="560"/>
        <w:jc w:val="left"/>
        <w:rPr>
          <w:ins w:id="158" w:author="hansiqi" w:date="2021-05-07T16:24:00Z"/>
          <w:rFonts w:ascii="仿宋_GB2312" w:eastAsia="仿宋_GB2312" w:hAnsi="仿宋_GB2312"/>
          <w:sz w:val="28"/>
          <w:szCs w:val="28"/>
        </w:rPr>
      </w:pPr>
      <w:ins w:id="159" w:author="hansiqi" w:date="2021-05-07T16:24:00Z">
        <w:r w:rsidRPr="009A3778">
          <w:rPr>
            <w:rFonts w:ascii="仿宋_GB2312" w:eastAsia="仿宋_GB2312" w:hAnsi="仿宋_GB2312" w:hint="eastAsia"/>
            <w:sz w:val="28"/>
            <w:szCs w:val="28"/>
          </w:rPr>
          <w:t>随着云原生化的推进，业务的迭代速度会越来越快，如何更快更好地保障质量是测试面临的挑战。挑战来自多个方面。</w:t>
        </w:r>
      </w:ins>
    </w:p>
    <w:p w14:paraId="3657AC03" w14:textId="77777777" w:rsidR="009A3778" w:rsidRPr="009A3778" w:rsidRDefault="009A3778" w:rsidP="009A3778">
      <w:pPr>
        <w:widowControl/>
        <w:spacing w:line="360" w:lineRule="auto"/>
        <w:ind w:firstLineChars="200" w:firstLine="560"/>
        <w:jc w:val="left"/>
        <w:rPr>
          <w:ins w:id="160" w:author="hansiqi" w:date="2021-05-07T16:24:00Z"/>
          <w:rFonts w:ascii="仿宋_GB2312" w:eastAsia="仿宋_GB2312" w:hAnsi="仿宋_GB2312"/>
          <w:sz w:val="28"/>
          <w:szCs w:val="28"/>
        </w:rPr>
      </w:pPr>
      <w:ins w:id="161" w:author="hansiqi" w:date="2021-05-07T16:24:00Z">
        <w:r w:rsidRPr="009A3778">
          <w:rPr>
            <w:rFonts w:ascii="仿宋_GB2312" w:eastAsia="仿宋_GB2312" w:hAnsi="仿宋_GB2312" w:hint="eastAsia"/>
            <w:sz w:val="28"/>
            <w:szCs w:val="28"/>
          </w:rPr>
          <w:t>一是测试效能需要进一步提升。云原生化后版本发布效率加快，使得测试工作变得更加高频，需要加快测试工具向面向云原生转型，根据云原生的测试需求选取开源工具或自主研发方式，来提升测试效能。</w:t>
        </w:r>
      </w:ins>
    </w:p>
    <w:p w14:paraId="5C6EAD5B" w14:textId="77777777" w:rsidR="009A3778" w:rsidRPr="009A3778" w:rsidRDefault="009A3778" w:rsidP="009A3778">
      <w:pPr>
        <w:widowControl/>
        <w:spacing w:line="360" w:lineRule="auto"/>
        <w:ind w:firstLineChars="200" w:firstLine="560"/>
        <w:jc w:val="left"/>
        <w:rPr>
          <w:ins w:id="162" w:author="hansiqi" w:date="2021-05-07T16:24:00Z"/>
          <w:rFonts w:ascii="仿宋_GB2312" w:eastAsia="仿宋_GB2312" w:hAnsi="仿宋_GB2312"/>
          <w:sz w:val="28"/>
          <w:szCs w:val="28"/>
        </w:rPr>
      </w:pPr>
      <w:ins w:id="163" w:author="hansiqi" w:date="2021-05-07T16:24:00Z">
        <w:r w:rsidRPr="009A3778">
          <w:rPr>
            <w:rFonts w:ascii="仿宋_GB2312" w:eastAsia="仿宋_GB2312" w:hAnsi="仿宋_GB2312" w:hint="eastAsia"/>
            <w:sz w:val="28"/>
            <w:szCs w:val="28"/>
          </w:rPr>
          <w:t>二是链路测试能力需要进一步加强。微服务化的推进使得后端系统架构变得复杂，相互依赖增多，业务链路增长，测试的粒度需要更精细。对微服务开展接口测试、</w:t>
        </w:r>
        <w:r w:rsidRPr="009A3778">
          <w:rPr>
            <w:rFonts w:ascii="仿宋_GB2312" w:eastAsia="仿宋_GB2312" w:hAnsi="仿宋_GB2312"/>
            <w:sz w:val="28"/>
            <w:szCs w:val="28"/>
          </w:rPr>
          <w:t>Mock测试、性能测试以及故障模拟测试，都是新的挑战。需要采用基于流量录制回放的测试方法，以及基于APM原理的全链路检测分析技术，来提升微服务架构平台的性能测试和故障检测能力。</w:t>
        </w:r>
      </w:ins>
    </w:p>
    <w:p w14:paraId="1CFD53BA" w14:textId="77777777" w:rsidR="009A3778" w:rsidRPr="009A3778" w:rsidRDefault="009A3778" w:rsidP="009A3778">
      <w:pPr>
        <w:widowControl/>
        <w:spacing w:line="360" w:lineRule="auto"/>
        <w:ind w:firstLineChars="200" w:firstLine="560"/>
        <w:jc w:val="left"/>
        <w:rPr>
          <w:ins w:id="164" w:author="hansiqi" w:date="2021-05-07T16:24:00Z"/>
          <w:rFonts w:ascii="仿宋_GB2312" w:eastAsia="仿宋_GB2312" w:hAnsi="仿宋_GB2312"/>
          <w:sz w:val="28"/>
          <w:szCs w:val="28"/>
        </w:rPr>
      </w:pPr>
      <w:ins w:id="165" w:author="hansiqi" w:date="2021-05-07T16:24:00Z">
        <w:r w:rsidRPr="009A3778">
          <w:rPr>
            <w:rFonts w:ascii="仿宋_GB2312" w:eastAsia="仿宋_GB2312" w:hAnsi="仿宋_GB2312" w:hint="eastAsia"/>
            <w:sz w:val="28"/>
            <w:szCs w:val="28"/>
          </w:rPr>
          <w:lastRenderedPageBreak/>
          <w:t>三是集成测试的成本和复杂性提高。依据测试分层的金字塔理论进行云原生底层测试时，如单元测试、模块间测试、接口测试等需要进行更多的</w:t>
        </w:r>
        <w:r w:rsidRPr="009A3778">
          <w:rPr>
            <w:rFonts w:ascii="仿宋_GB2312" w:eastAsia="仿宋_GB2312" w:hAnsi="仿宋_GB2312"/>
            <w:sz w:val="28"/>
            <w:szCs w:val="28"/>
          </w:rPr>
          <w:t>Mock测试，来减少外部依赖问题，使得过早进行集成测试的测试成本较高。</w:t>
        </w:r>
      </w:ins>
    </w:p>
    <w:p w14:paraId="3D81CDFA" w14:textId="77777777" w:rsidR="009A3778" w:rsidRPr="009A3778" w:rsidRDefault="009A3778" w:rsidP="009A3778">
      <w:pPr>
        <w:widowControl/>
        <w:spacing w:line="360" w:lineRule="auto"/>
        <w:ind w:firstLineChars="200" w:firstLine="560"/>
        <w:jc w:val="left"/>
        <w:rPr>
          <w:ins w:id="166" w:author="hansiqi" w:date="2021-05-07T16:24:00Z"/>
          <w:rFonts w:ascii="仿宋_GB2312" w:eastAsia="仿宋_GB2312" w:hAnsi="仿宋_GB2312"/>
          <w:sz w:val="28"/>
          <w:szCs w:val="28"/>
        </w:rPr>
      </w:pPr>
      <w:ins w:id="167" w:author="hansiqi" w:date="2021-05-07T16:24:00Z">
        <w:r w:rsidRPr="009A3778">
          <w:rPr>
            <w:rFonts w:ascii="仿宋_GB2312" w:eastAsia="仿宋_GB2312" w:hAnsi="仿宋_GB2312" w:hint="eastAsia"/>
            <w:sz w:val="28"/>
            <w:szCs w:val="28"/>
          </w:rPr>
          <w:t>四是云原生测试体系和方案的标准化和规范化还不够。由于云基础设施的复杂性和不确定性，在云环境中如何进行管控面和数据面的功能测试、故障自愈测试、纵向单级和多级的混沌故障测试、全链路性能压测、云安全测试、运维操作自动化测试等，来保障各个服务之间的</w:t>
        </w:r>
        <w:r w:rsidRPr="009A3778">
          <w:rPr>
            <w:rFonts w:ascii="仿宋_GB2312" w:eastAsia="仿宋_GB2312" w:hAnsi="仿宋_GB2312"/>
            <w:sz w:val="28"/>
            <w:szCs w:val="28"/>
          </w:rPr>
          <w:t>API可用性和健壮性等，云原生测试过程中面临业务链路问题多、跨层面问题定位难（IaaS、PaaS、SaaS），需要系统化的测试方案来保障。</w:t>
        </w:r>
      </w:ins>
    </w:p>
    <w:p w14:paraId="19711DDE" w14:textId="37C7CDA2" w:rsidR="00DD57B8" w:rsidRPr="00DD57B8" w:rsidRDefault="009A3778" w:rsidP="009A3778">
      <w:pPr>
        <w:widowControl/>
        <w:spacing w:line="360" w:lineRule="auto"/>
        <w:ind w:firstLineChars="200" w:firstLine="560"/>
        <w:jc w:val="left"/>
        <w:rPr>
          <w:rFonts w:ascii="仿宋_GB2312" w:eastAsia="仿宋_GB2312" w:hAnsi="仿宋_GB2312"/>
          <w:sz w:val="28"/>
          <w:szCs w:val="28"/>
        </w:rPr>
      </w:pPr>
      <w:ins w:id="168" w:author="hansiqi" w:date="2021-05-07T16:24:00Z">
        <w:r w:rsidRPr="009A3778">
          <w:rPr>
            <w:rFonts w:ascii="仿宋_GB2312" w:eastAsia="仿宋_GB2312" w:hAnsi="仿宋_GB2312" w:hint="eastAsia"/>
            <w:sz w:val="28"/>
            <w:szCs w:val="28"/>
          </w:rPr>
          <w:t>五是云服务测试难度大。云服务的系统架构复杂，大量的计算或存储节点，配置参数的组合能够达到千万以上的巨量，同时对于云服务自身安全的测试，分布式云环境的多租户模式可能造成业务信息泄露等潜在风险，如数据隔离、隐私信息泄露、服务丢失、恶意攻击等，以上测试范围较难完全覆盖，云服务平台的容错性和可靠性测试极具挑战。</w:t>
        </w:r>
      </w:ins>
    </w:p>
    <w:p w14:paraId="7DA3A43B" w14:textId="2DDFD446" w:rsidR="00874950" w:rsidRDefault="009A3778">
      <w:pPr>
        <w:pStyle w:val="1"/>
        <w:rPr>
          <w:rFonts w:ascii="黑体" w:eastAsia="黑体" w:hAnsi="黑体"/>
          <w:sz w:val="30"/>
          <w:szCs w:val="30"/>
        </w:rPr>
      </w:pPr>
      <w:bookmarkStart w:id="169" w:name="_Toc57924468"/>
      <w:bookmarkStart w:id="170" w:name="_Toc71364706"/>
      <w:ins w:id="171" w:author="hansiqi" w:date="2021-05-07T16:24:00Z">
        <w:r>
          <w:rPr>
            <w:rFonts w:ascii="黑体" w:eastAsia="黑体" w:hAnsi="黑体" w:hint="eastAsia"/>
            <w:sz w:val="30"/>
            <w:szCs w:val="30"/>
          </w:rPr>
          <w:t>五</w:t>
        </w:r>
      </w:ins>
      <w:del w:id="172" w:author="hansiqi" w:date="2021-05-07T16:24:00Z">
        <w:r w:rsidR="00D77F37" w:rsidDel="009A3778">
          <w:rPr>
            <w:rFonts w:ascii="黑体" w:eastAsia="黑体" w:hAnsi="黑体" w:hint="eastAsia"/>
            <w:sz w:val="30"/>
            <w:szCs w:val="30"/>
          </w:rPr>
          <w:delText>四</w:delText>
        </w:r>
      </w:del>
      <w:r w:rsidR="00D77F37">
        <w:rPr>
          <w:rFonts w:ascii="黑体" w:eastAsia="黑体" w:hAnsi="黑体" w:hint="eastAsia"/>
          <w:sz w:val="30"/>
          <w:szCs w:val="30"/>
        </w:rPr>
        <w:t>、</w:t>
      </w:r>
      <w:r w:rsidR="00D77F37">
        <w:rPr>
          <w:rFonts w:ascii="黑体" w:eastAsia="黑体" w:hAnsi="黑体"/>
          <w:sz w:val="30"/>
          <w:szCs w:val="30"/>
        </w:rPr>
        <w:t xml:space="preserve"> 云原生测试关键要素</w:t>
      </w:r>
      <w:bookmarkEnd w:id="169"/>
      <w:bookmarkEnd w:id="170"/>
    </w:p>
    <w:p w14:paraId="09E05FE0" w14:textId="77777777" w:rsidR="00874950" w:rsidRDefault="00D77F37">
      <w:pPr>
        <w:pStyle w:val="2"/>
        <w:rPr>
          <w:rFonts w:ascii="楷体" w:eastAsia="楷体" w:hAnsi="楷体"/>
          <w:sz w:val="30"/>
          <w:szCs w:val="30"/>
        </w:rPr>
      </w:pPr>
      <w:bookmarkStart w:id="173" w:name="_Toc57924469"/>
      <w:bookmarkStart w:id="174" w:name="_Toc71364707"/>
      <w:r>
        <w:rPr>
          <w:rFonts w:ascii="楷体" w:eastAsia="楷体" w:hAnsi="楷体" w:hint="eastAsia"/>
          <w:sz w:val="30"/>
          <w:szCs w:val="30"/>
        </w:rPr>
        <w:t>(一)</w:t>
      </w:r>
      <w:r>
        <w:rPr>
          <w:rFonts w:ascii="楷体" w:eastAsia="楷体" w:hAnsi="楷体"/>
          <w:sz w:val="30"/>
          <w:szCs w:val="30"/>
        </w:rPr>
        <w:t xml:space="preserve"> 持续</w:t>
      </w:r>
      <w:r>
        <w:rPr>
          <w:rFonts w:ascii="楷体" w:eastAsia="楷体" w:hAnsi="楷体" w:hint="eastAsia"/>
          <w:sz w:val="30"/>
          <w:szCs w:val="30"/>
        </w:rPr>
        <w:t>测试</w:t>
      </w:r>
      <w:bookmarkEnd w:id="173"/>
      <w:bookmarkEnd w:id="174"/>
    </w:p>
    <w:p w14:paraId="22F435C3" w14:textId="0A16C9A9" w:rsidR="00874950" w:rsidRDefault="00D77F37">
      <w:pPr>
        <w:widowControl/>
        <w:spacing w:line="360" w:lineRule="auto"/>
        <w:ind w:firstLineChars="200" w:firstLine="560"/>
        <w:jc w:val="left"/>
        <w:rPr>
          <w:ins w:id="175" w:author="中移杭研 胡文" w:date="2021-04-29T18:41:00Z"/>
          <w:rFonts w:ascii="仿宋_GB2312" w:eastAsia="仿宋_GB2312" w:hAnsi="仿宋_GB2312"/>
          <w:color w:val="000000"/>
          <w:sz w:val="28"/>
          <w:szCs w:val="28"/>
        </w:rPr>
      </w:pPr>
      <w:ins w:id="176" w:author="中移杭研 胡文" w:date="2021-04-29T18:41:00Z">
        <w:r>
          <w:rPr>
            <w:rFonts w:ascii="仿宋_GB2312" w:eastAsia="仿宋_GB2312" w:hAnsi="仿宋_GB2312"/>
            <w:color w:val="000000"/>
            <w:sz w:val="28"/>
            <w:szCs w:val="28"/>
          </w:rPr>
          <w:t>Dev</w:t>
        </w:r>
      </w:ins>
      <w:ins w:id="177" w:author="hansiqi" w:date="2021-05-08T10:57:00Z">
        <w:r w:rsidR="00B760BA">
          <w:rPr>
            <w:rFonts w:ascii="仿宋_GB2312" w:eastAsia="仿宋_GB2312" w:hAnsi="仿宋_GB2312"/>
            <w:color w:val="000000"/>
            <w:sz w:val="28"/>
            <w:szCs w:val="28"/>
          </w:rPr>
          <w:t>O</w:t>
        </w:r>
      </w:ins>
      <w:ins w:id="178" w:author="中移杭研 胡文" w:date="2021-04-29T18:41:00Z">
        <w:r>
          <w:rPr>
            <w:rFonts w:ascii="仿宋_GB2312" w:eastAsia="仿宋_GB2312" w:hAnsi="仿宋_GB2312"/>
            <w:color w:val="000000"/>
            <w:sz w:val="28"/>
            <w:szCs w:val="28"/>
          </w:rPr>
          <w:t>ps是实施云原生的重要因素之一，持续测试则是实现</w:t>
        </w:r>
      </w:ins>
      <w:ins w:id="179" w:author="hansiqi" w:date="2021-05-08T10:57:00Z">
        <w:r w:rsidR="00B760BA">
          <w:rPr>
            <w:rFonts w:ascii="仿宋_GB2312" w:eastAsia="仿宋_GB2312" w:hAnsi="仿宋_GB2312"/>
            <w:color w:val="000000"/>
            <w:sz w:val="28"/>
            <w:szCs w:val="28"/>
          </w:rPr>
          <w:t>DevOps</w:t>
        </w:r>
      </w:ins>
      <w:ins w:id="180" w:author="中移杭研 胡文" w:date="2021-04-29T18:41:00Z">
        <w:r>
          <w:rPr>
            <w:rFonts w:ascii="仿宋_GB2312" w:eastAsia="仿宋_GB2312" w:hAnsi="仿宋_GB2312"/>
            <w:color w:val="000000"/>
            <w:sz w:val="28"/>
            <w:szCs w:val="28"/>
          </w:rPr>
          <w:t>的重要环节。在维基百科中，持续测试的概念是在软件交付</w:t>
        </w:r>
        <w:r>
          <w:rPr>
            <w:rFonts w:ascii="仿宋_GB2312" w:eastAsia="仿宋_GB2312" w:hAnsi="仿宋_GB2312"/>
            <w:color w:val="000000"/>
            <w:sz w:val="28"/>
            <w:szCs w:val="28"/>
          </w:rPr>
          <w:lastRenderedPageBreak/>
          <w:t>流水线中执行自动化测试的过程，目的是为了获得关于预发布软件业务风险的即时反馈。</w:t>
        </w:r>
      </w:ins>
    </w:p>
    <w:p w14:paraId="0DBF51E2" w14:textId="77777777" w:rsidR="00874950" w:rsidRDefault="00D77F37">
      <w:pPr>
        <w:widowControl/>
        <w:spacing w:line="360" w:lineRule="auto"/>
        <w:ind w:firstLineChars="200" w:firstLine="560"/>
        <w:jc w:val="left"/>
        <w:rPr>
          <w:ins w:id="181" w:author="中移杭研 胡文" w:date="2021-04-29T18:41:00Z"/>
          <w:rFonts w:ascii="仿宋_GB2312" w:eastAsia="仿宋_GB2312" w:hAnsi="仿宋_GB2312"/>
          <w:color w:val="000000"/>
          <w:sz w:val="28"/>
          <w:szCs w:val="28"/>
        </w:rPr>
      </w:pPr>
      <w:ins w:id="182" w:author="中移杭研 胡文" w:date="2021-04-29T18:41:00Z">
        <w:r>
          <w:rPr>
            <w:rFonts w:ascii="仿宋_GB2312" w:eastAsia="仿宋_GB2312" w:hAnsi="仿宋_GB2312"/>
            <w:color w:val="000000"/>
            <w:sz w:val="28"/>
            <w:szCs w:val="28"/>
          </w:rPr>
          <w:t>云原生发展至今，快速部署和迭代成为软件发布的常态，持续测试也成为不可忽视的一环。实施持续测试的关键环节如下：</w:t>
        </w:r>
      </w:ins>
    </w:p>
    <w:p w14:paraId="7FB50EFC" w14:textId="0E3BFD7C" w:rsidR="00874950" w:rsidRPr="001970C3" w:rsidRDefault="00D77F37" w:rsidP="001970C3">
      <w:pPr>
        <w:pStyle w:val="af2"/>
        <w:widowControl/>
        <w:numPr>
          <w:ilvl w:val="0"/>
          <w:numId w:val="17"/>
        </w:numPr>
        <w:spacing w:line="360" w:lineRule="auto"/>
        <w:ind w:firstLineChars="0"/>
        <w:jc w:val="left"/>
        <w:rPr>
          <w:ins w:id="183" w:author="中移杭研 胡文" w:date="2021-04-29T18:41:00Z"/>
          <w:rFonts w:ascii="仿宋_GB2312" w:eastAsia="仿宋_GB2312" w:hAnsi="仿宋_GB2312"/>
          <w:color w:val="000000"/>
          <w:sz w:val="28"/>
          <w:szCs w:val="28"/>
        </w:rPr>
      </w:pPr>
      <w:ins w:id="184" w:author="中移杭研 胡文" w:date="2021-04-29T18:41:00Z">
        <w:r w:rsidRPr="001970C3">
          <w:rPr>
            <w:rFonts w:ascii="仿宋_GB2312" w:eastAsia="仿宋_GB2312" w:hAnsi="仿宋_GB2312"/>
            <w:color w:val="000000"/>
            <w:sz w:val="28"/>
            <w:szCs w:val="28"/>
          </w:rPr>
          <w:t>测试要插入在软件生命周期的各个环节</w:t>
        </w:r>
      </w:ins>
    </w:p>
    <w:p w14:paraId="600CC91D" w14:textId="77777777" w:rsidR="00874950" w:rsidRDefault="00D77F37">
      <w:pPr>
        <w:widowControl/>
        <w:numPr>
          <w:ilvl w:val="255"/>
          <w:numId w:val="0"/>
        </w:numPr>
        <w:spacing w:line="360" w:lineRule="auto"/>
        <w:ind w:firstLineChars="200" w:firstLine="560"/>
        <w:jc w:val="left"/>
        <w:rPr>
          <w:ins w:id="185" w:author="中移杭研 胡文" w:date="2021-04-29T18:41:00Z"/>
          <w:rFonts w:ascii="仿宋_GB2312" w:eastAsia="仿宋_GB2312" w:hAnsi="仿宋_GB2312"/>
          <w:color w:val="000000"/>
          <w:sz w:val="28"/>
          <w:szCs w:val="28"/>
        </w:rPr>
      </w:pPr>
      <w:ins w:id="186" w:author="中移杭研 胡文" w:date="2021-04-29T18:41:00Z">
        <w:r>
          <w:rPr>
            <w:rFonts w:ascii="仿宋_GB2312" w:eastAsia="仿宋_GB2312" w:hAnsi="仿宋_GB2312"/>
            <w:color w:val="000000"/>
            <w:sz w:val="28"/>
            <w:szCs w:val="28"/>
          </w:rPr>
          <w:t>测试左移、测试右移</w:t>
        </w:r>
      </w:ins>
    </w:p>
    <w:p w14:paraId="658C4935" w14:textId="0E150B6D" w:rsidR="00874950" w:rsidRPr="001970C3" w:rsidRDefault="00D77F37" w:rsidP="001970C3">
      <w:pPr>
        <w:pStyle w:val="af2"/>
        <w:widowControl/>
        <w:numPr>
          <w:ilvl w:val="0"/>
          <w:numId w:val="17"/>
        </w:numPr>
        <w:spacing w:line="360" w:lineRule="auto"/>
        <w:ind w:firstLineChars="0"/>
        <w:jc w:val="left"/>
        <w:rPr>
          <w:ins w:id="187" w:author="中移杭研 胡文" w:date="2021-04-29T18:41:00Z"/>
          <w:rFonts w:ascii="仿宋_GB2312" w:eastAsia="仿宋_GB2312" w:hAnsi="仿宋_GB2312"/>
          <w:color w:val="000000"/>
          <w:sz w:val="28"/>
          <w:szCs w:val="28"/>
        </w:rPr>
      </w:pPr>
      <w:ins w:id="188" w:author="中移杭研 胡文" w:date="2021-04-29T18:41:00Z">
        <w:r w:rsidRPr="001970C3">
          <w:rPr>
            <w:rFonts w:ascii="仿宋_GB2312" w:eastAsia="仿宋_GB2312" w:hAnsi="仿宋_GB2312"/>
            <w:color w:val="000000"/>
            <w:sz w:val="28"/>
            <w:szCs w:val="28"/>
          </w:rPr>
          <w:t>快速测试</w:t>
        </w:r>
      </w:ins>
    </w:p>
    <w:p w14:paraId="51E150C4" w14:textId="77777777" w:rsidR="00874950" w:rsidRDefault="00D77F37">
      <w:pPr>
        <w:widowControl/>
        <w:numPr>
          <w:ilvl w:val="255"/>
          <w:numId w:val="0"/>
        </w:numPr>
        <w:spacing w:line="360" w:lineRule="auto"/>
        <w:ind w:firstLineChars="200" w:firstLine="560"/>
        <w:jc w:val="left"/>
        <w:rPr>
          <w:ins w:id="189" w:author="中移杭研 胡文" w:date="2021-04-29T18:41:00Z"/>
          <w:rFonts w:ascii="仿宋_GB2312" w:eastAsia="仿宋_GB2312" w:hAnsi="仿宋_GB2312"/>
          <w:color w:val="000000"/>
          <w:sz w:val="28"/>
          <w:szCs w:val="28"/>
        </w:rPr>
      </w:pPr>
      <w:ins w:id="190" w:author="中移杭研 胡文" w:date="2021-04-29T18:41:00Z">
        <w:r>
          <w:rPr>
            <w:rFonts w:ascii="仿宋_GB2312" w:eastAsia="仿宋_GB2312" w:hAnsi="仿宋_GB2312"/>
            <w:color w:val="000000"/>
            <w:sz w:val="28"/>
            <w:szCs w:val="28"/>
          </w:rPr>
          <w:t>自动化测试（环境的自动化搭建、数据的自动化准备、脚本的自动化执行、结果的自动化分析和报告）结合手工测试</w:t>
        </w:r>
      </w:ins>
    </w:p>
    <w:p w14:paraId="4BE4593A" w14:textId="77777777" w:rsidR="00874950" w:rsidRDefault="00D77F37">
      <w:pPr>
        <w:widowControl/>
        <w:numPr>
          <w:ilvl w:val="255"/>
          <w:numId w:val="0"/>
        </w:numPr>
        <w:spacing w:line="360" w:lineRule="auto"/>
        <w:ind w:firstLineChars="200" w:firstLine="560"/>
        <w:jc w:val="left"/>
        <w:rPr>
          <w:ins w:id="191" w:author="中移杭研 胡文" w:date="2021-04-29T18:41:00Z"/>
          <w:rFonts w:ascii="仿宋_GB2312" w:eastAsia="仿宋_GB2312" w:hAnsi="仿宋_GB2312"/>
          <w:color w:val="000000"/>
          <w:sz w:val="28"/>
          <w:szCs w:val="28"/>
        </w:rPr>
      </w:pPr>
      <w:ins w:id="192" w:author="中移杭研 胡文" w:date="2021-04-29T18:41:00Z">
        <w:r>
          <w:rPr>
            <w:rFonts w:ascii="仿宋_GB2312" w:eastAsia="仿宋_GB2312" w:hAnsi="仿宋_GB2312"/>
            <w:color w:val="000000"/>
            <w:sz w:val="28"/>
            <w:szCs w:val="28"/>
          </w:rPr>
          <w:t>优化测试效率</w:t>
        </w:r>
      </w:ins>
    </w:p>
    <w:p w14:paraId="123FE0BD" w14:textId="77777777" w:rsidR="00874950" w:rsidRDefault="00D77F37">
      <w:pPr>
        <w:widowControl/>
        <w:numPr>
          <w:ilvl w:val="255"/>
          <w:numId w:val="0"/>
        </w:numPr>
        <w:spacing w:line="360" w:lineRule="auto"/>
        <w:ind w:firstLineChars="200" w:firstLine="560"/>
        <w:jc w:val="left"/>
        <w:rPr>
          <w:ins w:id="193" w:author="中移杭研 胡文" w:date="2021-04-29T18:41:00Z"/>
          <w:rFonts w:ascii="仿宋_GB2312" w:eastAsia="仿宋_GB2312" w:hAnsi="仿宋_GB2312"/>
          <w:color w:val="000000"/>
          <w:sz w:val="28"/>
          <w:szCs w:val="28"/>
        </w:rPr>
      </w:pPr>
      <w:ins w:id="194" w:author="中移杭研 胡文" w:date="2021-04-29T18:41:00Z">
        <w:r>
          <w:rPr>
            <w:rFonts w:ascii="仿宋_GB2312" w:eastAsia="仿宋_GB2312" w:hAnsi="仿宋_GB2312"/>
            <w:color w:val="000000"/>
            <w:sz w:val="28"/>
            <w:szCs w:val="28"/>
          </w:rPr>
          <w:t>确定正确的测试范围</w:t>
        </w:r>
      </w:ins>
    </w:p>
    <w:p w14:paraId="379D5DE5" w14:textId="7858BD12" w:rsidR="00874950" w:rsidRPr="001970C3" w:rsidRDefault="00D77F37" w:rsidP="001970C3">
      <w:pPr>
        <w:pStyle w:val="af2"/>
        <w:widowControl/>
        <w:numPr>
          <w:ilvl w:val="0"/>
          <w:numId w:val="17"/>
        </w:numPr>
        <w:spacing w:line="360" w:lineRule="auto"/>
        <w:ind w:firstLineChars="0"/>
        <w:jc w:val="left"/>
        <w:rPr>
          <w:ins w:id="195" w:author="中移杭研 胡文" w:date="2021-04-29T18:41:00Z"/>
          <w:rFonts w:ascii="仿宋_GB2312" w:eastAsia="仿宋_GB2312" w:hAnsi="仿宋_GB2312"/>
          <w:color w:val="000000"/>
          <w:sz w:val="28"/>
          <w:szCs w:val="28"/>
        </w:rPr>
      </w:pPr>
      <w:ins w:id="196" w:author="中移杭研 胡文" w:date="2021-04-29T18:41:00Z">
        <w:r w:rsidRPr="001970C3">
          <w:rPr>
            <w:rFonts w:ascii="仿宋_GB2312" w:eastAsia="仿宋_GB2312" w:hAnsi="仿宋_GB2312"/>
            <w:color w:val="000000"/>
            <w:sz w:val="28"/>
            <w:szCs w:val="28"/>
          </w:rPr>
          <w:t>及时反馈</w:t>
        </w:r>
      </w:ins>
    </w:p>
    <w:p w14:paraId="2B27EC9D" w14:textId="77777777" w:rsidR="00874950" w:rsidRDefault="00874950">
      <w:pPr>
        <w:widowControl/>
        <w:numPr>
          <w:ilvl w:val="255"/>
          <w:numId w:val="0"/>
        </w:numPr>
        <w:spacing w:line="360" w:lineRule="auto"/>
        <w:ind w:firstLineChars="200" w:firstLine="560"/>
        <w:jc w:val="left"/>
        <w:rPr>
          <w:ins w:id="197" w:author="中移杭研 胡文" w:date="2021-04-29T18:41:00Z"/>
          <w:rFonts w:ascii="仿宋_GB2312" w:eastAsia="仿宋_GB2312" w:hAnsi="仿宋_GB2312"/>
          <w:color w:val="000000"/>
          <w:sz w:val="28"/>
          <w:szCs w:val="28"/>
        </w:rPr>
      </w:pPr>
    </w:p>
    <w:p w14:paraId="35AD1562" w14:textId="77777777" w:rsidR="00874950" w:rsidRDefault="00D77F37">
      <w:pPr>
        <w:widowControl/>
        <w:numPr>
          <w:ilvl w:val="255"/>
          <w:numId w:val="0"/>
        </w:numPr>
        <w:spacing w:line="360" w:lineRule="auto"/>
        <w:ind w:firstLineChars="200" w:firstLine="560"/>
        <w:jc w:val="left"/>
        <w:rPr>
          <w:ins w:id="198" w:author="中移杭研 胡文" w:date="2021-04-29T18:41:00Z"/>
          <w:rFonts w:ascii="仿宋_GB2312" w:eastAsia="仿宋_GB2312" w:hAnsi="仿宋_GB2312"/>
          <w:color w:val="000000"/>
          <w:sz w:val="28"/>
          <w:szCs w:val="28"/>
        </w:rPr>
      </w:pPr>
      <w:ins w:id="199" w:author="中移杭研 胡文" w:date="2021-04-29T18:41:00Z">
        <w:r>
          <w:rPr>
            <w:rFonts w:ascii="仿宋_GB2312" w:eastAsia="仿宋_GB2312" w:hAnsi="仿宋_GB2312"/>
            <w:color w:val="000000"/>
            <w:sz w:val="28"/>
            <w:szCs w:val="28"/>
          </w:rPr>
          <w:t>持续测试成熟度的衡量指标：</w:t>
        </w:r>
      </w:ins>
    </w:p>
    <w:p w14:paraId="4C1A1BFB" w14:textId="77777777" w:rsidR="00874950" w:rsidRDefault="00D77F37">
      <w:pPr>
        <w:pStyle w:val="2"/>
        <w:rPr>
          <w:rFonts w:ascii="楷体" w:eastAsia="楷体" w:hAnsi="楷体"/>
          <w:sz w:val="30"/>
          <w:szCs w:val="30"/>
        </w:rPr>
      </w:pPr>
      <w:bookmarkStart w:id="200" w:name="_Toc57924470"/>
      <w:bookmarkStart w:id="201" w:name="_Toc71364708"/>
      <w:r>
        <w:rPr>
          <w:rFonts w:ascii="楷体" w:eastAsia="楷体" w:hAnsi="楷体" w:hint="eastAsia"/>
          <w:sz w:val="30"/>
          <w:szCs w:val="30"/>
        </w:rPr>
        <w:t>(二)</w:t>
      </w:r>
      <w:r>
        <w:rPr>
          <w:rFonts w:ascii="楷体" w:eastAsia="楷体" w:hAnsi="楷体"/>
          <w:sz w:val="30"/>
          <w:szCs w:val="30"/>
        </w:rPr>
        <w:t xml:space="preserve"> 面向可恢复的测试</w:t>
      </w:r>
      <w:bookmarkEnd w:id="200"/>
      <w:bookmarkEnd w:id="201"/>
    </w:p>
    <w:p w14:paraId="20B03BAF" w14:textId="77777777" w:rsidR="00874950" w:rsidRDefault="00D77F37">
      <w:pPr>
        <w:widowControl/>
        <w:spacing w:line="360" w:lineRule="auto"/>
        <w:ind w:firstLineChars="200" w:firstLine="560"/>
        <w:jc w:val="left"/>
        <w:rPr>
          <w:ins w:id="202" w:author="中移杭研 胡文" w:date="2021-04-29T18:40:00Z"/>
          <w:rFonts w:ascii="仿宋_GB2312" w:eastAsia="仿宋_GB2312" w:hAnsi="仿宋_GB2312"/>
          <w:color w:val="000000"/>
          <w:sz w:val="28"/>
          <w:szCs w:val="28"/>
        </w:rPr>
      </w:pPr>
      <w:ins w:id="203" w:author="中移杭研 胡文" w:date="2021-04-29T18:40:00Z">
        <w:r>
          <w:rPr>
            <w:rFonts w:ascii="仿宋_GB2312" w:eastAsia="仿宋_GB2312" w:hAnsi="仿宋_GB2312"/>
            <w:color w:val="000000"/>
            <w:sz w:val="28"/>
            <w:szCs w:val="28"/>
          </w:rPr>
          <w:t>根据AWS等云计算厂商数据研究显示，在4年期间，20%的SSD会发生无法访问错误，30%~80%会出现block损坏，HDD等存储设备、物理服务器和周边其他硬件设备也有不同</w:t>
        </w:r>
        <w:r>
          <w:rPr>
            <w:rFonts w:ascii="仿宋_GB2312" w:eastAsia="仿宋_GB2312" w:hAnsi="仿宋_GB2312" w:hint="eastAsia"/>
            <w:color w:val="000000"/>
            <w:sz w:val="28"/>
            <w:szCs w:val="28"/>
          </w:rPr>
          <w:t>程度</w:t>
        </w:r>
        <w:r>
          <w:rPr>
            <w:rFonts w:ascii="仿宋_GB2312" w:eastAsia="仿宋_GB2312" w:hAnsi="仿宋_GB2312"/>
            <w:color w:val="000000"/>
            <w:sz w:val="28"/>
            <w:szCs w:val="28"/>
          </w:rPr>
          <w:t>的损坏概率</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当服务规模大于10000台时，对于单个设备来说</w:t>
        </w:r>
        <w:r>
          <w:rPr>
            <w:rFonts w:ascii="仿宋_GB2312" w:eastAsia="仿宋_GB2312" w:hAnsi="仿宋_GB2312" w:hint="eastAsia"/>
            <w:color w:val="000000"/>
            <w:sz w:val="28"/>
            <w:szCs w:val="28"/>
          </w:rPr>
          <w:t>为</w:t>
        </w:r>
        <w:r>
          <w:rPr>
            <w:rFonts w:ascii="仿宋_GB2312" w:eastAsia="仿宋_GB2312" w:hAnsi="仿宋_GB2312"/>
            <w:color w:val="000000"/>
            <w:sz w:val="28"/>
            <w:szCs w:val="28"/>
          </w:rPr>
          <w:t>小概率的硬件故障在大规模集群中可以说每时每刻都在发生。</w:t>
        </w:r>
      </w:ins>
    </w:p>
    <w:p w14:paraId="23EE77B3" w14:textId="77777777" w:rsidR="00874950" w:rsidRDefault="00D77F37">
      <w:pPr>
        <w:widowControl/>
        <w:spacing w:line="360" w:lineRule="auto"/>
        <w:ind w:firstLineChars="200" w:firstLine="560"/>
        <w:jc w:val="left"/>
        <w:rPr>
          <w:ins w:id="204" w:author="中移杭研 胡文" w:date="2021-04-29T18:40:00Z"/>
          <w:rFonts w:ascii="仿宋_GB2312" w:eastAsia="仿宋_GB2312" w:hAnsi="仿宋_GB2312"/>
          <w:color w:val="000000"/>
          <w:sz w:val="28"/>
          <w:szCs w:val="28"/>
        </w:rPr>
      </w:pPr>
      <w:ins w:id="205" w:author="中移杭研 胡文" w:date="2021-04-29T18:40:00Z">
        <w:r>
          <w:rPr>
            <w:rFonts w:ascii="仿宋_GB2312" w:eastAsia="仿宋_GB2312" w:hAnsi="仿宋_GB2312"/>
            <w:color w:val="000000"/>
            <w:sz w:val="28"/>
            <w:szCs w:val="28"/>
          </w:rPr>
          <w:lastRenderedPageBreak/>
          <w:t>除此之外，现代分布式软件服务经常面临越来越复杂的网络环境，</w:t>
        </w:r>
        <w:r>
          <w:rPr>
            <w:rFonts w:ascii="仿宋_GB2312" w:eastAsia="仿宋_GB2312" w:hAnsi="仿宋_GB2312" w:hint="eastAsia"/>
            <w:color w:val="000000"/>
            <w:sz w:val="28"/>
            <w:szCs w:val="28"/>
          </w:rPr>
          <w:t>并且</w:t>
        </w:r>
        <w:r>
          <w:rPr>
            <w:rFonts w:ascii="仿宋_GB2312" w:eastAsia="仿宋_GB2312" w:hAnsi="仿宋_GB2312"/>
            <w:color w:val="000000"/>
            <w:sz w:val="28"/>
            <w:szCs w:val="28"/>
          </w:rPr>
          <w:t>局域数据、服务上下有依赖关系。即使业务服务本身代码逻辑没有任何错误，由于基础设施IaaS和PaaS出现问题而导致整体业务失去服务能力</w:t>
        </w:r>
        <w:r>
          <w:rPr>
            <w:rFonts w:ascii="仿宋_GB2312" w:eastAsia="仿宋_GB2312" w:hAnsi="仿宋_GB2312" w:hint="eastAsia"/>
            <w:color w:val="000000"/>
            <w:sz w:val="28"/>
            <w:szCs w:val="28"/>
          </w:rPr>
          <w:t>的时间</w:t>
        </w:r>
        <w:r>
          <w:rPr>
            <w:rFonts w:ascii="仿宋_GB2312" w:eastAsia="仿宋_GB2312" w:hAnsi="仿宋_GB2312"/>
            <w:color w:val="000000"/>
            <w:sz w:val="28"/>
            <w:szCs w:val="28"/>
          </w:rPr>
          <w:t>依然有相当的概率</w:t>
        </w:r>
        <w:r>
          <w:rPr>
            <w:rFonts w:ascii="仿宋_GB2312" w:eastAsia="仿宋_GB2312" w:hAnsi="仿宋_GB2312" w:hint="eastAsia"/>
            <w:color w:val="000000"/>
            <w:sz w:val="28"/>
            <w:szCs w:val="28"/>
          </w:rPr>
          <w:t>发生</w:t>
        </w:r>
        <w:r>
          <w:rPr>
            <w:rFonts w:ascii="仿宋_GB2312" w:eastAsia="仿宋_GB2312" w:hAnsi="仿宋_GB2312"/>
            <w:color w:val="000000"/>
            <w:sz w:val="28"/>
            <w:szCs w:val="28"/>
          </w:rPr>
          <w:t>。</w:t>
        </w:r>
      </w:ins>
    </w:p>
    <w:p w14:paraId="0E72E0AD" w14:textId="77777777" w:rsidR="00874950" w:rsidRDefault="00D77F37">
      <w:pPr>
        <w:widowControl/>
        <w:spacing w:line="360" w:lineRule="auto"/>
        <w:ind w:firstLineChars="200" w:firstLine="560"/>
        <w:jc w:val="left"/>
        <w:rPr>
          <w:ins w:id="206" w:author="中移杭研 胡文" w:date="2021-04-29T18:40:00Z"/>
          <w:rFonts w:ascii="仿宋_GB2312" w:eastAsia="仿宋_GB2312" w:hAnsi="仿宋_GB2312"/>
          <w:color w:val="000000"/>
          <w:sz w:val="28"/>
          <w:szCs w:val="28"/>
        </w:rPr>
      </w:pPr>
      <w:ins w:id="207" w:author="中移杭研 胡文" w:date="2021-04-29T18:40:00Z">
        <w:r>
          <w:rPr>
            <w:rFonts w:ascii="仿宋_GB2312" w:eastAsia="仿宋_GB2312" w:hAnsi="仿宋_GB2312" w:hint="eastAsia"/>
            <w:color w:val="000000"/>
            <w:sz w:val="28"/>
            <w:szCs w:val="28"/>
          </w:rPr>
          <w:t>此时，</w:t>
        </w:r>
        <w:r>
          <w:rPr>
            <w:rFonts w:ascii="仿宋_GB2312" w:eastAsia="仿宋_GB2312" w:hAnsi="仿宋_GB2312"/>
            <w:color w:val="000000"/>
            <w:sz w:val="28"/>
            <w:szCs w:val="28"/>
          </w:rPr>
          <w:t>如果每次异常都需要人为干预，系统就无法可靠的伸缩，</w:t>
        </w:r>
        <w:r>
          <w:rPr>
            <w:rFonts w:ascii="仿宋_GB2312" w:eastAsia="仿宋_GB2312" w:hAnsi="仿宋_GB2312" w:hint="eastAsia"/>
            <w:color w:val="000000"/>
            <w:sz w:val="28"/>
            <w:szCs w:val="28"/>
          </w:rPr>
          <w:t>很有可能</w:t>
        </w:r>
        <w:r>
          <w:rPr>
            <w:rFonts w:ascii="仿宋_GB2312" w:eastAsia="仿宋_GB2312" w:hAnsi="仿宋_GB2312"/>
            <w:color w:val="000000"/>
            <w:sz w:val="28"/>
            <w:szCs w:val="28"/>
          </w:rPr>
          <w:t>导致经济损失。为此</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每一层系统都会面向失败做设计，对下游组件零信任，确保在故障发生时可以快速发现和处理。</w:t>
        </w:r>
      </w:ins>
    </w:p>
    <w:p w14:paraId="68220DBC" w14:textId="77777777" w:rsidR="00874950" w:rsidRDefault="00D77F37">
      <w:pPr>
        <w:widowControl/>
        <w:spacing w:line="360" w:lineRule="auto"/>
        <w:ind w:firstLineChars="200" w:firstLine="560"/>
        <w:jc w:val="left"/>
        <w:rPr>
          <w:ins w:id="208" w:author="中移杭研 胡文" w:date="2021-04-29T18:40:00Z"/>
          <w:rFonts w:ascii="仿宋_GB2312" w:eastAsia="仿宋_GB2312" w:hAnsi="仿宋_GB2312"/>
          <w:color w:val="000000"/>
          <w:sz w:val="28"/>
          <w:szCs w:val="28"/>
        </w:rPr>
      </w:pPr>
      <w:ins w:id="209" w:author="中移杭研 胡文" w:date="2021-04-29T18:40:00Z">
        <w:r>
          <w:rPr>
            <w:rFonts w:ascii="仿宋_GB2312" w:eastAsia="仿宋_GB2312" w:hAnsi="仿宋_GB2312"/>
            <w:color w:val="000000"/>
            <w:sz w:val="28"/>
            <w:szCs w:val="28"/>
          </w:rPr>
          <w:t>以Kubernetes、Service Mesh等为代表的云原生技术为产品服务的failover提供了重要支撑，从方法论和工具设计层面降低了灾难恢复的成本，但是这些支撑并不是完全免费的。</w:t>
        </w:r>
      </w:ins>
    </w:p>
    <w:p w14:paraId="7D75CAAC" w14:textId="77777777" w:rsidR="00874950" w:rsidRDefault="00D77F37">
      <w:pPr>
        <w:widowControl/>
        <w:spacing w:line="360" w:lineRule="auto"/>
        <w:ind w:firstLineChars="200" w:firstLine="560"/>
        <w:jc w:val="left"/>
        <w:rPr>
          <w:ins w:id="210" w:author="中移杭研 胡文" w:date="2021-04-29T18:40:00Z"/>
          <w:rFonts w:ascii="仿宋_GB2312" w:eastAsia="仿宋_GB2312" w:hAnsi="仿宋_GB2312"/>
          <w:color w:val="000000"/>
          <w:sz w:val="28"/>
          <w:szCs w:val="28"/>
        </w:rPr>
      </w:pPr>
      <w:ins w:id="211" w:author="中移杭研 胡文" w:date="2021-04-29T18:40:00Z">
        <w:r>
          <w:rPr>
            <w:rFonts w:ascii="仿宋_GB2312" w:eastAsia="仿宋_GB2312" w:hAnsi="仿宋_GB2312"/>
            <w:color w:val="000000"/>
            <w:sz w:val="28"/>
            <w:szCs w:val="28"/>
          </w:rPr>
          <w:t>传统的单体架构应用</w:t>
        </w:r>
        <w:r>
          <w:rPr>
            <w:rFonts w:ascii="仿宋_GB2312" w:eastAsia="仿宋_GB2312" w:hAnsi="仿宋_GB2312" w:hint="eastAsia"/>
            <w:color w:val="000000"/>
            <w:sz w:val="28"/>
            <w:szCs w:val="28"/>
          </w:rPr>
          <w:t>通常</w:t>
        </w:r>
        <w:r>
          <w:rPr>
            <w:rFonts w:ascii="仿宋_GB2312" w:eastAsia="仿宋_GB2312" w:hAnsi="仿宋_GB2312"/>
            <w:color w:val="000000"/>
            <w:sz w:val="28"/>
            <w:szCs w:val="28"/>
          </w:rPr>
          <w:t>需要经过改造适配并在合理的配置下，才能充分发挥云原生的稳定性</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高可用能力。</w:t>
        </w:r>
      </w:ins>
    </w:p>
    <w:p w14:paraId="2AED1F79" w14:textId="77777777" w:rsidR="00874950" w:rsidRDefault="00D77F37">
      <w:pPr>
        <w:widowControl/>
        <w:spacing w:line="360" w:lineRule="auto"/>
        <w:ind w:firstLineChars="200" w:firstLine="560"/>
        <w:jc w:val="left"/>
        <w:rPr>
          <w:ins w:id="212" w:author="中移杭研 胡文" w:date="2021-04-29T18:40:00Z"/>
          <w:rFonts w:ascii="仿宋_GB2312" w:eastAsia="仿宋_GB2312" w:hAnsi="仿宋_GB2312"/>
          <w:color w:val="000000"/>
          <w:sz w:val="28"/>
          <w:szCs w:val="28"/>
        </w:rPr>
      </w:pPr>
      <w:ins w:id="213" w:author="中移杭研 胡文" w:date="2021-04-29T18:40:00Z">
        <w:r>
          <w:rPr>
            <w:rFonts w:ascii="仿宋_GB2312" w:eastAsia="仿宋_GB2312" w:hAnsi="仿宋_GB2312"/>
            <w:color w:val="000000"/>
            <w:sz w:val="28"/>
            <w:szCs w:val="28"/>
          </w:rPr>
          <w:t>这些改造适配、配置需要进行合理、充分、经常</w:t>
        </w:r>
        <w:r>
          <w:rPr>
            <w:rFonts w:ascii="仿宋_GB2312" w:eastAsia="仿宋_GB2312" w:hAnsi="仿宋_GB2312" w:hint="eastAsia"/>
            <w:color w:val="000000"/>
            <w:sz w:val="28"/>
            <w:szCs w:val="28"/>
          </w:rPr>
          <w:t>性</w:t>
        </w:r>
        <w:r>
          <w:rPr>
            <w:rFonts w:ascii="仿宋_GB2312" w:eastAsia="仿宋_GB2312" w:hAnsi="仿宋_GB2312"/>
            <w:color w:val="000000"/>
            <w:sz w:val="28"/>
            <w:szCs w:val="28"/>
          </w:rPr>
          <w:t>的测试验证来保障合理性，才能确保迁移到云原生后的业务服务</w:t>
        </w:r>
        <w:r>
          <w:rPr>
            <w:rFonts w:ascii="仿宋_GB2312" w:eastAsia="仿宋_GB2312" w:hAnsi="仿宋_GB2312" w:hint="eastAsia"/>
            <w:color w:val="000000"/>
            <w:sz w:val="28"/>
            <w:szCs w:val="28"/>
          </w:rPr>
          <w:t>具</w:t>
        </w:r>
        <w:r>
          <w:rPr>
            <w:rFonts w:ascii="仿宋_GB2312" w:eastAsia="仿宋_GB2312" w:hAnsi="仿宋_GB2312"/>
            <w:color w:val="000000"/>
            <w:sz w:val="28"/>
            <w:szCs w:val="28"/>
          </w:rPr>
          <w:t>有预期的高可用能力。</w:t>
        </w:r>
      </w:ins>
    </w:p>
    <w:p w14:paraId="65DD2984" w14:textId="77777777" w:rsidR="00874950" w:rsidRPr="00F10C9C" w:rsidRDefault="00D77F37">
      <w:pPr>
        <w:widowControl/>
        <w:spacing w:line="360" w:lineRule="auto"/>
        <w:ind w:firstLineChars="200" w:firstLine="560"/>
        <w:jc w:val="left"/>
        <w:rPr>
          <w:ins w:id="214" w:author="中移杭研 胡文" w:date="2021-04-29T18:40:00Z"/>
          <w:rFonts w:ascii="仿宋_GB2312" w:eastAsia="仿宋_GB2312" w:hAnsi="仿宋_GB2312"/>
          <w:color w:val="000000"/>
          <w:sz w:val="28"/>
          <w:szCs w:val="28"/>
        </w:rPr>
      </w:pPr>
      <w:ins w:id="215" w:author="中移杭研 胡文" w:date="2021-04-29T18:40:00Z">
        <w:r w:rsidRPr="00F10C9C">
          <w:rPr>
            <w:rFonts w:ascii="仿宋_GB2312" w:eastAsia="仿宋_GB2312" w:hAnsi="仿宋_GB2312" w:hint="eastAsia"/>
            <w:color w:val="000000"/>
            <w:sz w:val="28"/>
            <w:szCs w:val="28"/>
          </w:rPr>
          <w:t>（</w:t>
        </w:r>
        <w:r w:rsidRPr="00F10C9C">
          <w:rPr>
            <w:rFonts w:ascii="仿宋_GB2312" w:eastAsia="仿宋_GB2312" w:hAnsi="仿宋_GB2312"/>
            <w:color w:val="000000"/>
            <w:sz w:val="28"/>
            <w:szCs w:val="28"/>
          </w:rPr>
          <w:t>1）面向灾备能力的测试场景分析方法</w:t>
        </w:r>
      </w:ins>
    </w:p>
    <w:p w14:paraId="708E8E82" w14:textId="77777777" w:rsidR="00874950" w:rsidRPr="00F10C9C" w:rsidRDefault="00D77F37">
      <w:pPr>
        <w:widowControl/>
        <w:spacing w:line="360" w:lineRule="auto"/>
        <w:ind w:firstLineChars="200" w:firstLine="560"/>
        <w:jc w:val="left"/>
        <w:rPr>
          <w:ins w:id="216" w:author="中移杭研 胡文" w:date="2021-04-29T18:40:00Z"/>
          <w:rFonts w:ascii="仿宋_GB2312" w:eastAsia="仿宋_GB2312" w:hAnsi="仿宋_GB2312"/>
          <w:color w:val="000000"/>
          <w:sz w:val="28"/>
          <w:szCs w:val="28"/>
        </w:rPr>
      </w:pPr>
      <w:ins w:id="217" w:author="中移杭研 胡文" w:date="2021-04-29T18:40:00Z">
        <w:r w:rsidRPr="00F10C9C">
          <w:rPr>
            <w:rFonts w:ascii="仿宋_GB2312" w:eastAsia="仿宋_GB2312" w:hAnsi="仿宋_GB2312" w:hint="eastAsia"/>
            <w:color w:val="000000"/>
            <w:sz w:val="28"/>
            <w:szCs w:val="28"/>
          </w:rPr>
          <w:t>灾备是将容灾和备份结合的保障企业数据、业务高可用的方案之一，是一个产品服务必不可少的环节。传统灾备大多基于物理设备实现，需要在多点部署相应的物理资源，根据不同系统可靠性的要求，备份的地点和规模一般差异很大，并且需要大量的服务器及网络物理设备，投入规模较大，维护成本高。随着云计算的稳健迅</w:t>
        </w:r>
        <w:r w:rsidRPr="00F10C9C">
          <w:rPr>
            <w:rFonts w:ascii="仿宋_GB2312" w:eastAsia="仿宋_GB2312" w:hAnsi="仿宋_GB2312" w:hint="eastAsia"/>
            <w:color w:val="000000"/>
            <w:sz w:val="28"/>
            <w:szCs w:val="28"/>
          </w:rPr>
          <w:lastRenderedPageBreak/>
          <w:t>速发展，基于云计算的云灾备方案应运而生，越来越多的企业转向云灾备，如将本地数据和应用灾备到云端，或从云端灾备到云端，这样可以借助云端的优势，实现异地灾备的目标，同时还可以充分利用云平台廉价的计算、存储和网络资源，云灾备方案建设成本低，且系统恢复更快。</w:t>
        </w:r>
      </w:ins>
    </w:p>
    <w:p w14:paraId="27FDFE19" w14:textId="77777777" w:rsidR="00874950" w:rsidRPr="00F10C9C" w:rsidRDefault="00D77F37">
      <w:pPr>
        <w:widowControl/>
        <w:spacing w:line="360" w:lineRule="auto"/>
        <w:ind w:firstLineChars="200" w:firstLine="560"/>
        <w:jc w:val="left"/>
        <w:rPr>
          <w:ins w:id="218" w:author="中移杭研 胡文" w:date="2021-04-29T18:40:00Z"/>
          <w:rFonts w:ascii="仿宋_GB2312" w:eastAsia="仿宋_GB2312" w:hAnsi="仿宋_GB2312"/>
          <w:color w:val="000000"/>
          <w:sz w:val="28"/>
          <w:szCs w:val="28"/>
        </w:rPr>
      </w:pPr>
      <w:ins w:id="219" w:author="中移杭研 胡文" w:date="2021-04-29T18:40:00Z">
        <w:r w:rsidRPr="00F10C9C">
          <w:rPr>
            <w:rFonts w:ascii="仿宋_GB2312" w:eastAsia="仿宋_GB2312" w:hAnsi="仿宋_GB2312" w:hint="eastAsia"/>
            <w:color w:val="000000"/>
            <w:sz w:val="28"/>
            <w:szCs w:val="28"/>
          </w:rPr>
          <w:t>灾备测试的核心原则是基于业务的影响分析，全面提升产品系统的高可用性，需要关注的两个关键技术指标RTO（恢复时间目标）和RPO（恢复点目标），而面向灾备能力的测试应遵循几个标准：</w:t>
        </w:r>
      </w:ins>
    </w:p>
    <w:p w14:paraId="5609DC13" w14:textId="77777777" w:rsidR="00874950" w:rsidRPr="001970C3" w:rsidRDefault="00D77F37" w:rsidP="001970C3">
      <w:pPr>
        <w:pStyle w:val="af2"/>
        <w:widowControl/>
        <w:numPr>
          <w:ilvl w:val="0"/>
          <w:numId w:val="18"/>
        </w:numPr>
        <w:spacing w:line="360" w:lineRule="auto"/>
        <w:ind w:firstLineChars="0"/>
        <w:jc w:val="left"/>
        <w:rPr>
          <w:ins w:id="220" w:author="中移杭研 胡文" w:date="2021-04-29T18:40:00Z"/>
          <w:rFonts w:ascii="仿宋_GB2312" w:eastAsia="仿宋_GB2312" w:hAnsi="仿宋_GB2312"/>
          <w:color w:val="000000"/>
          <w:sz w:val="28"/>
          <w:szCs w:val="28"/>
        </w:rPr>
      </w:pPr>
      <w:ins w:id="221" w:author="中移杭研 胡文" w:date="2021-04-29T18:40:00Z">
        <w:r w:rsidRPr="001970C3">
          <w:rPr>
            <w:rFonts w:ascii="仿宋_GB2312" w:eastAsia="仿宋_GB2312" w:hAnsi="仿宋_GB2312" w:hint="eastAsia"/>
            <w:color w:val="000000"/>
            <w:sz w:val="28"/>
            <w:szCs w:val="28"/>
          </w:rPr>
          <w:t>模拟极端错误发生，测试业务恢复功能和业务持续性流程；</w:t>
        </w:r>
      </w:ins>
    </w:p>
    <w:p w14:paraId="534C9A52" w14:textId="77777777" w:rsidR="00874950" w:rsidRPr="001970C3" w:rsidRDefault="00D77F37" w:rsidP="001970C3">
      <w:pPr>
        <w:pStyle w:val="af2"/>
        <w:widowControl/>
        <w:numPr>
          <w:ilvl w:val="0"/>
          <w:numId w:val="18"/>
        </w:numPr>
        <w:spacing w:line="360" w:lineRule="auto"/>
        <w:ind w:firstLineChars="0"/>
        <w:jc w:val="left"/>
        <w:rPr>
          <w:ins w:id="222" w:author="中移杭研 胡文" w:date="2021-04-29T18:40:00Z"/>
          <w:rFonts w:ascii="仿宋_GB2312" w:eastAsia="仿宋_GB2312" w:hAnsi="仿宋_GB2312"/>
          <w:color w:val="000000"/>
          <w:sz w:val="28"/>
          <w:szCs w:val="28"/>
        </w:rPr>
      </w:pPr>
      <w:ins w:id="223" w:author="中移杭研 胡文" w:date="2021-04-29T18:40:00Z">
        <w:r w:rsidRPr="001970C3">
          <w:rPr>
            <w:rFonts w:ascii="仿宋_GB2312" w:eastAsia="仿宋_GB2312" w:hAnsi="仿宋_GB2312" w:hint="eastAsia"/>
            <w:color w:val="000000"/>
            <w:sz w:val="28"/>
            <w:szCs w:val="28"/>
          </w:rPr>
          <w:t>发现业务系统潜在的隐患，确保出现突发情况时业务能够正常运行；</w:t>
        </w:r>
      </w:ins>
    </w:p>
    <w:p w14:paraId="3CC91853" w14:textId="7A3AD5E8" w:rsidR="00874950" w:rsidRPr="001970C3" w:rsidRDefault="00D77F37" w:rsidP="001970C3">
      <w:pPr>
        <w:pStyle w:val="af2"/>
        <w:widowControl/>
        <w:numPr>
          <w:ilvl w:val="0"/>
          <w:numId w:val="18"/>
        </w:numPr>
        <w:spacing w:line="360" w:lineRule="auto"/>
        <w:ind w:firstLineChars="0"/>
        <w:jc w:val="left"/>
        <w:rPr>
          <w:ins w:id="224" w:author="中移杭研 胡文" w:date="2021-04-29T18:40:00Z"/>
          <w:rFonts w:ascii="仿宋_GB2312" w:eastAsia="仿宋_GB2312" w:hAnsi="仿宋_GB2312"/>
          <w:color w:val="000000"/>
          <w:sz w:val="28"/>
          <w:szCs w:val="28"/>
        </w:rPr>
      </w:pPr>
      <w:ins w:id="225" w:author="中移杭研 胡文" w:date="2021-04-29T18:40:00Z">
        <w:r w:rsidRPr="001970C3">
          <w:rPr>
            <w:rFonts w:ascii="仿宋_GB2312" w:eastAsia="仿宋_GB2312" w:hAnsi="仿宋_GB2312" w:hint="eastAsia"/>
            <w:color w:val="000000"/>
            <w:sz w:val="28"/>
            <w:szCs w:val="28"/>
          </w:rPr>
          <w:t>在极端流量冲击下，系统具备分流、服务降级的能力，保障整体系统的稳定以及主要功能的正常运行</w:t>
        </w:r>
      </w:ins>
      <w:ins w:id="226" w:author="hansiqi" w:date="2021-05-07T17:17:00Z">
        <w:r w:rsidR="001970C3">
          <w:rPr>
            <w:rFonts w:ascii="仿宋_GB2312" w:eastAsia="仿宋_GB2312" w:hAnsi="仿宋_GB2312" w:hint="eastAsia"/>
            <w:color w:val="000000"/>
            <w:sz w:val="28"/>
            <w:szCs w:val="28"/>
          </w:rPr>
          <w:t>。</w:t>
        </w:r>
      </w:ins>
    </w:p>
    <w:p w14:paraId="09B70E82" w14:textId="77777777" w:rsidR="00874950" w:rsidRPr="00F10C9C" w:rsidRDefault="00D77F37">
      <w:pPr>
        <w:widowControl/>
        <w:spacing w:line="360" w:lineRule="auto"/>
        <w:ind w:firstLineChars="200" w:firstLine="560"/>
        <w:jc w:val="left"/>
        <w:rPr>
          <w:ins w:id="227" w:author="中移杭研 胡文" w:date="2021-04-29T18:40:00Z"/>
          <w:rFonts w:ascii="仿宋_GB2312" w:eastAsia="仿宋_GB2312" w:hAnsi="仿宋_GB2312"/>
          <w:color w:val="000000"/>
          <w:sz w:val="28"/>
          <w:szCs w:val="28"/>
        </w:rPr>
      </w:pPr>
      <w:ins w:id="228" w:author="中移杭研 胡文" w:date="2021-04-29T18:40:00Z">
        <w:r w:rsidRPr="00F10C9C">
          <w:rPr>
            <w:rFonts w:ascii="仿宋_GB2312" w:eastAsia="仿宋_GB2312" w:hAnsi="仿宋_GB2312" w:hint="eastAsia"/>
            <w:color w:val="000000"/>
            <w:sz w:val="28"/>
            <w:szCs w:val="28"/>
          </w:rPr>
          <w:t>（</w:t>
        </w:r>
        <w:r w:rsidRPr="00F10C9C">
          <w:rPr>
            <w:rFonts w:ascii="仿宋_GB2312" w:eastAsia="仿宋_GB2312" w:hAnsi="仿宋_GB2312"/>
            <w:color w:val="000000"/>
            <w:sz w:val="28"/>
            <w:szCs w:val="28"/>
          </w:rPr>
          <w:t>2）云原生时代如何实施灾备演练</w:t>
        </w:r>
      </w:ins>
    </w:p>
    <w:p w14:paraId="4EB44959" w14:textId="77777777" w:rsidR="00874950" w:rsidRPr="00F10C9C" w:rsidRDefault="00D77F37">
      <w:pPr>
        <w:widowControl/>
        <w:spacing w:line="360" w:lineRule="auto"/>
        <w:ind w:firstLineChars="200" w:firstLine="560"/>
        <w:jc w:val="left"/>
        <w:rPr>
          <w:ins w:id="229" w:author="中移杭研 胡文" w:date="2021-04-29T18:40:00Z"/>
          <w:rFonts w:ascii="仿宋_GB2312" w:eastAsia="仿宋_GB2312" w:hAnsi="仿宋_GB2312"/>
          <w:color w:val="000000"/>
          <w:sz w:val="28"/>
          <w:szCs w:val="28"/>
        </w:rPr>
      </w:pPr>
      <w:ins w:id="230" w:author="中移杭研 胡文" w:date="2021-04-29T18:40:00Z">
        <w:r w:rsidRPr="00F10C9C">
          <w:rPr>
            <w:rFonts w:ascii="仿宋_GB2312" w:eastAsia="仿宋_GB2312" w:hAnsi="仿宋_GB2312" w:hint="eastAsia"/>
            <w:color w:val="000000"/>
            <w:sz w:val="28"/>
            <w:szCs w:val="28"/>
          </w:rPr>
          <w:t>依托云的弹性、云的全球化部署能力，云灾备大大降低了灾备的门槛，已经是灾备行业的发展趋势。云容灾服务免去了灾备中心建设、硬件系统采购、运维等复杂工作，加上资源可弹性扩展、按量付费的特性，已大大降低了灾备系统建设的难度。通常，灾备系统建设完成后，面临的灾难不外乎数据级别、应用级别和灾备中心</w:t>
        </w:r>
        <w:r w:rsidRPr="00F10C9C">
          <w:rPr>
            <w:rFonts w:ascii="仿宋_GB2312" w:eastAsia="仿宋_GB2312" w:hAnsi="仿宋_GB2312" w:hint="eastAsia"/>
            <w:color w:val="000000"/>
            <w:sz w:val="28"/>
            <w:szCs w:val="28"/>
          </w:rPr>
          <w:lastRenderedPageBreak/>
          <w:t>级别，因此所有的演练都是基于这三种级别中某一特定的场景而进行的。</w:t>
        </w:r>
      </w:ins>
    </w:p>
    <w:p w14:paraId="756EB70B" w14:textId="77777777" w:rsidR="00874950" w:rsidRPr="00F10C9C" w:rsidRDefault="00D77F37">
      <w:pPr>
        <w:widowControl/>
        <w:spacing w:line="360" w:lineRule="auto"/>
        <w:ind w:firstLineChars="200" w:firstLine="560"/>
        <w:jc w:val="left"/>
        <w:rPr>
          <w:ins w:id="231" w:author="中移杭研 胡文" w:date="2021-04-29T18:40:00Z"/>
          <w:rFonts w:ascii="仿宋_GB2312" w:eastAsia="仿宋_GB2312" w:hAnsi="仿宋_GB2312"/>
          <w:color w:val="000000"/>
          <w:sz w:val="28"/>
          <w:szCs w:val="28"/>
        </w:rPr>
      </w:pPr>
      <w:ins w:id="232" w:author="中移杭研 胡文" w:date="2021-04-29T18:40:00Z">
        <w:r w:rsidRPr="00F10C9C">
          <w:rPr>
            <w:rFonts w:ascii="仿宋_GB2312" w:eastAsia="仿宋_GB2312" w:hAnsi="仿宋_GB2312" w:hint="eastAsia"/>
            <w:color w:val="000000"/>
            <w:sz w:val="28"/>
            <w:szCs w:val="28"/>
          </w:rPr>
          <w:t>Netflix公司提出了</w:t>
        </w:r>
        <w:r w:rsidRPr="00F10C9C">
          <w:rPr>
            <w:rFonts w:ascii="仿宋_GB2312" w:eastAsia="仿宋_GB2312" w:hAnsi="仿宋_GB2312"/>
            <w:color w:val="303030"/>
            <w:sz w:val="28"/>
            <w:szCs w:val="28"/>
          </w:rPr>
          <w:t>Chaos Engineering</w:t>
        </w:r>
        <w:r w:rsidRPr="00F10C9C">
          <w:rPr>
            <w:rFonts w:ascii="仿宋_GB2312" w:eastAsia="仿宋_GB2312" w:hAnsi="仿宋_GB2312" w:hint="eastAsia"/>
            <w:color w:val="000000"/>
            <w:sz w:val="28"/>
            <w:szCs w:val="28"/>
          </w:rPr>
          <w:t>混沌工程的概念，通过随机关闭系统内虚拟机或容器来模拟系统故障，来测试系统的稳定性、可用性。随着云原生技术的发展，衍生出了遵循混沌模型的混沌实验执行工具ChaosBlade、Chaos Mesh等，可以在虚拟机、Kubernetes环境中注入故障，以达到灾备演练的目的。</w:t>
        </w:r>
      </w:ins>
    </w:p>
    <w:p w14:paraId="3371076D" w14:textId="77777777" w:rsidR="00874950" w:rsidRPr="00F10C9C" w:rsidRDefault="00D77F37">
      <w:pPr>
        <w:pStyle w:val="af2"/>
        <w:widowControl/>
        <w:numPr>
          <w:ilvl w:val="0"/>
          <w:numId w:val="4"/>
        </w:numPr>
        <w:spacing w:line="360" w:lineRule="auto"/>
        <w:ind w:firstLineChars="0"/>
        <w:jc w:val="left"/>
        <w:rPr>
          <w:ins w:id="233" w:author="中移杭研 胡文" w:date="2021-04-29T18:40:00Z"/>
          <w:rFonts w:ascii="仿宋_GB2312" w:eastAsia="仿宋_GB2312" w:hAnsi="仿宋_GB2312"/>
          <w:color w:val="000000"/>
          <w:sz w:val="28"/>
          <w:szCs w:val="28"/>
        </w:rPr>
      </w:pPr>
      <w:ins w:id="234" w:author="中移杭研 胡文" w:date="2021-04-29T18:40:00Z">
        <w:r w:rsidRPr="00F10C9C">
          <w:rPr>
            <w:rFonts w:ascii="仿宋_GB2312" w:eastAsia="仿宋_GB2312" w:hAnsi="仿宋_GB2312"/>
            <w:color w:val="000000"/>
            <w:sz w:val="28"/>
            <w:szCs w:val="28"/>
          </w:rPr>
          <w:t>准备工作和前提条件</w:t>
        </w:r>
      </w:ins>
    </w:p>
    <w:p w14:paraId="12369FC4" w14:textId="77777777" w:rsidR="00874950" w:rsidRPr="00F10C9C" w:rsidRDefault="00D77F37">
      <w:pPr>
        <w:widowControl/>
        <w:numPr>
          <w:ilvl w:val="0"/>
          <w:numId w:val="4"/>
        </w:numPr>
        <w:spacing w:line="360" w:lineRule="auto"/>
        <w:jc w:val="left"/>
        <w:rPr>
          <w:ins w:id="235" w:author="中移杭研 胡文" w:date="2021-04-29T18:40:00Z"/>
          <w:rFonts w:ascii="仿宋_GB2312" w:eastAsia="仿宋_GB2312" w:hAnsi="仿宋_GB2312"/>
          <w:color w:val="000000"/>
          <w:sz w:val="28"/>
          <w:szCs w:val="28"/>
        </w:rPr>
      </w:pPr>
      <w:ins w:id="236" w:author="中移杭研 胡文" w:date="2021-04-29T18:40:00Z">
        <w:r w:rsidRPr="00F10C9C">
          <w:rPr>
            <w:rFonts w:ascii="仿宋_GB2312" w:eastAsia="仿宋_GB2312" w:hAnsi="仿宋_GB2312" w:hint="eastAsia"/>
            <w:color w:val="000000"/>
            <w:sz w:val="28"/>
            <w:szCs w:val="28"/>
          </w:rPr>
          <w:t>1）灾备中心部署，了解关键应用的部署、环境的依赖以及应用的客户端连接等情况。</w:t>
        </w:r>
      </w:ins>
    </w:p>
    <w:p w14:paraId="549BDA66" w14:textId="77777777" w:rsidR="00874950" w:rsidRPr="00F10C9C" w:rsidRDefault="00D77F37">
      <w:pPr>
        <w:widowControl/>
        <w:numPr>
          <w:ilvl w:val="0"/>
          <w:numId w:val="4"/>
        </w:numPr>
        <w:spacing w:line="360" w:lineRule="auto"/>
        <w:jc w:val="left"/>
        <w:rPr>
          <w:ins w:id="237" w:author="中移杭研 胡文" w:date="2021-04-29T18:40:00Z"/>
          <w:rFonts w:ascii="仿宋_GB2312" w:eastAsia="仿宋_GB2312" w:hAnsi="仿宋_GB2312"/>
          <w:color w:val="000000"/>
          <w:sz w:val="28"/>
          <w:szCs w:val="28"/>
        </w:rPr>
      </w:pPr>
      <w:ins w:id="238" w:author="中移杭研 胡文" w:date="2021-04-29T18:40:00Z">
        <w:r w:rsidRPr="00F10C9C">
          <w:rPr>
            <w:rFonts w:ascii="仿宋_GB2312" w:eastAsia="仿宋_GB2312" w:hAnsi="仿宋_GB2312" w:hint="eastAsia"/>
            <w:color w:val="000000"/>
            <w:sz w:val="28"/>
            <w:szCs w:val="28"/>
          </w:rPr>
          <w:t>2）需求分析，明确灾备方案，根据应用服务器数据、数据量，制定RPO/RTO标准。</w:t>
        </w:r>
      </w:ins>
    </w:p>
    <w:p w14:paraId="7A165DBB" w14:textId="77777777" w:rsidR="00874950" w:rsidRPr="00F10C9C" w:rsidRDefault="00D77F37">
      <w:pPr>
        <w:pStyle w:val="af2"/>
        <w:widowControl/>
        <w:numPr>
          <w:ilvl w:val="0"/>
          <w:numId w:val="4"/>
        </w:numPr>
        <w:spacing w:line="360" w:lineRule="auto"/>
        <w:ind w:firstLineChars="0"/>
        <w:jc w:val="left"/>
        <w:rPr>
          <w:ins w:id="239" w:author="中移杭研 胡文" w:date="2021-04-29T18:40:00Z"/>
          <w:rFonts w:ascii="仿宋_GB2312" w:eastAsia="仿宋_GB2312" w:hAnsi="仿宋_GB2312"/>
          <w:color w:val="000000"/>
          <w:sz w:val="28"/>
          <w:szCs w:val="28"/>
        </w:rPr>
      </w:pPr>
      <w:ins w:id="240" w:author="中移杭研 胡文" w:date="2021-04-29T18:40:00Z">
        <w:r w:rsidRPr="00F10C9C">
          <w:rPr>
            <w:rFonts w:ascii="仿宋_GB2312" w:eastAsia="仿宋_GB2312" w:hAnsi="仿宋_GB2312"/>
            <w:color w:val="000000"/>
            <w:sz w:val="28"/>
            <w:szCs w:val="28"/>
          </w:rPr>
          <w:t>注入工具</w:t>
        </w:r>
      </w:ins>
    </w:p>
    <w:p w14:paraId="4716D79A" w14:textId="77777777" w:rsidR="00874950" w:rsidRPr="00F10C9C" w:rsidRDefault="00D77F37">
      <w:pPr>
        <w:widowControl/>
        <w:numPr>
          <w:ilvl w:val="0"/>
          <w:numId w:val="4"/>
        </w:numPr>
        <w:spacing w:line="360" w:lineRule="auto"/>
        <w:jc w:val="left"/>
        <w:rPr>
          <w:ins w:id="241" w:author="中移杭研 胡文" w:date="2021-04-29T18:40:00Z"/>
          <w:rFonts w:ascii="仿宋_GB2312" w:eastAsia="仿宋_GB2312" w:hAnsi="仿宋_GB2312"/>
          <w:color w:val="000000"/>
          <w:sz w:val="28"/>
          <w:szCs w:val="28"/>
        </w:rPr>
      </w:pPr>
      <w:ins w:id="242" w:author="中移杭研 胡文" w:date="2021-04-29T18:40:00Z">
        <w:r w:rsidRPr="00F10C9C">
          <w:rPr>
            <w:rFonts w:ascii="仿宋_GB2312" w:eastAsia="仿宋_GB2312" w:hAnsi="仿宋_GB2312" w:hint="eastAsia"/>
            <w:color w:val="000000"/>
            <w:sz w:val="28"/>
            <w:szCs w:val="28"/>
          </w:rPr>
          <w:t>备灾演练可通过故障注入工具来模拟各场景异常时系统的处理能力，注入工具可通过模拟调用延迟、服务不可用、机器资源满载等，来衡量微服务的容错能力，通过模拟杀服务pod、杀节点、增加pod资源负载，观察系统服务可用性，来验证容器编排配置是否合理，或者通过模拟上层资源负载、依赖的分布式存储不可用、调度节点不可用、主备节点故障等，来测试PaaS层是否健壮等等。</w:t>
        </w:r>
      </w:ins>
    </w:p>
    <w:p w14:paraId="525A14C6" w14:textId="77777777" w:rsidR="00874950" w:rsidRPr="00F10C9C" w:rsidRDefault="00D77F37">
      <w:pPr>
        <w:pStyle w:val="af2"/>
        <w:widowControl/>
        <w:numPr>
          <w:ilvl w:val="0"/>
          <w:numId w:val="4"/>
        </w:numPr>
        <w:spacing w:line="360" w:lineRule="auto"/>
        <w:ind w:firstLineChars="0"/>
        <w:jc w:val="left"/>
        <w:rPr>
          <w:ins w:id="243" w:author="中移杭研 胡文" w:date="2021-04-29T18:40:00Z"/>
          <w:rFonts w:ascii="仿宋_GB2312" w:eastAsia="仿宋_GB2312" w:hAnsi="仿宋_GB2312"/>
          <w:color w:val="000000"/>
          <w:sz w:val="28"/>
          <w:szCs w:val="28"/>
        </w:rPr>
      </w:pPr>
      <w:ins w:id="244" w:author="中移杭研 胡文" w:date="2021-04-29T18:40:00Z">
        <w:r w:rsidRPr="00F10C9C">
          <w:rPr>
            <w:rFonts w:ascii="仿宋_GB2312" w:eastAsia="仿宋_GB2312" w:hAnsi="仿宋_GB2312"/>
            <w:color w:val="000000"/>
            <w:sz w:val="28"/>
            <w:szCs w:val="28"/>
          </w:rPr>
          <w:t>验证工具</w:t>
        </w:r>
      </w:ins>
    </w:p>
    <w:p w14:paraId="64DBC3FF" w14:textId="77777777" w:rsidR="00874950" w:rsidRPr="00F10C9C" w:rsidRDefault="00D77F37">
      <w:pPr>
        <w:pStyle w:val="af2"/>
        <w:widowControl/>
        <w:numPr>
          <w:ilvl w:val="0"/>
          <w:numId w:val="4"/>
        </w:numPr>
        <w:spacing w:line="360" w:lineRule="auto"/>
        <w:ind w:firstLineChars="0"/>
        <w:jc w:val="left"/>
        <w:rPr>
          <w:ins w:id="245" w:author="中移杭研 胡文" w:date="2021-04-29T18:40:00Z"/>
          <w:rFonts w:ascii="仿宋_GB2312" w:eastAsia="仿宋_GB2312" w:hAnsi="仿宋_GB2312"/>
          <w:color w:val="000000"/>
          <w:sz w:val="28"/>
          <w:szCs w:val="28"/>
        </w:rPr>
      </w:pPr>
      <w:ins w:id="246" w:author="中移杭研 胡文" w:date="2021-04-29T18:40:00Z">
        <w:r w:rsidRPr="00F10C9C">
          <w:rPr>
            <w:rFonts w:ascii="仿宋_GB2312" w:eastAsia="仿宋_GB2312" w:hAnsi="仿宋_GB2312"/>
            <w:color w:val="000000"/>
            <w:sz w:val="28"/>
            <w:szCs w:val="28"/>
          </w:rPr>
          <w:lastRenderedPageBreak/>
          <w:t>风险控制</w:t>
        </w:r>
      </w:ins>
    </w:p>
    <w:p w14:paraId="5DFB0632" w14:textId="77777777" w:rsidR="00874950" w:rsidRDefault="00D77F37">
      <w:pPr>
        <w:widowControl/>
        <w:spacing w:line="360" w:lineRule="auto"/>
        <w:ind w:firstLineChars="200" w:firstLine="560"/>
        <w:jc w:val="left"/>
        <w:rPr>
          <w:ins w:id="247" w:author="中移杭研 胡文" w:date="2021-04-29T18:40:00Z"/>
          <w:rFonts w:ascii="仿宋_GB2312" w:eastAsia="仿宋_GB2312" w:hAnsi="仿宋_GB2312"/>
          <w:sz w:val="28"/>
          <w:szCs w:val="28"/>
        </w:rPr>
      </w:pPr>
      <w:ins w:id="248" w:author="中移杭研 胡文" w:date="2021-04-29T18:40:00Z">
        <w:r w:rsidRPr="00F10C9C">
          <w:rPr>
            <w:rFonts w:ascii="仿宋_GB2312" w:eastAsia="仿宋_GB2312" w:hAnsi="仿宋_GB2312" w:hint="eastAsia"/>
            <w:sz w:val="28"/>
            <w:szCs w:val="28"/>
          </w:rPr>
          <w:t>（</w:t>
        </w:r>
        <w:r w:rsidRPr="00F10C9C">
          <w:rPr>
            <w:rFonts w:ascii="仿宋_GB2312" w:eastAsia="仿宋_GB2312" w:hAnsi="仿宋_GB2312"/>
            <w:sz w:val="28"/>
            <w:szCs w:val="28"/>
          </w:rPr>
          <w:t>3）业界最佳实践</w:t>
        </w:r>
      </w:ins>
    </w:p>
    <w:p w14:paraId="02298FF9" w14:textId="77777777" w:rsidR="00874950" w:rsidRDefault="00874950">
      <w:pPr>
        <w:widowControl/>
        <w:spacing w:line="360" w:lineRule="auto"/>
        <w:ind w:firstLineChars="200" w:firstLine="560"/>
        <w:jc w:val="left"/>
        <w:rPr>
          <w:rFonts w:ascii="仿宋_GB2312" w:eastAsia="仿宋_GB2312" w:hAnsi="仿宋_GB2312"/>
          <w:sz w:val="28"/>
          <w:szCs w:val="28"/>
        </w:rPr>
      </w:pPr>
    </w:p>
    <w:p w14:paraId="0F84F4D7" w14:textId="77777777" w:rsidR="00874950" w:rsidRDefault="00D77F37">
      <w:pPr>
        <w:pStyle w:val="2"/>
        <w:rPr>
          <w:rFonts w:ascii="楷体" w:eastAsia="楷体" w:hAnsi="楷体"/>
          <w:sz w:val="30"/>
          <w:szCs w:val="30"/>
        </w:rPr>
      </w:pPr>
      <w:bookmarkStart w:id="249" w:name="_Toc57924471"/>
      <w:bookmarkStart w:id="250" w:name="_Toc71364709"/>
      <w:r>
        <w:rPr>
          <w:rFonts w:ascii="楷体" w:eastAsia="楷体" w:hAnsi="楷体" w:hint="eastAsia"/>
          <w:sz w:val="30"/>
          <w:szCs w:val="30"/>
        </w:rPr>
        <w:t>(三)</w:t>
      </w:r>
      <w:r>
        <w:rPr>
          <w:rFonts w:ascii="楷体" w:eastAsia="楷体" w:hAnsi="楷体"/>
          <w:sz w:val="30"/>
          <w:szCs w:val="30"/>
        </w:rPr>
        <w:t xml:space="preserve"> 应用运维的测试</w:t>
      </w:r>
      <w:bookmarkEnd w:id="249"/>
      <w:bookmarkEnd w:id="250"/>
    </w:p>
    <w:p w14:paraId="7AB1841E"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随着DevOps和AIOps概念的提出和实践，传统的运维已经由脚本</w:t>
      </w:r>
      <w:r>
        <w:rPr>
          <w:rFonts w:ascii="仿宋_GB2312" w:eastAsia="仿宋_GB2312" w:hAnsi="仿宋_GB2312" w:hint="eastAsia"/>
          <w:color w:val="000000"/>
          <w:sz w:val="28"/>
          <w:szCs w:val="28"/>
        </w:rPr>
        <w:t>、人工</w:t>
      </w:r>
      <w:r>
        <w:rPr>
          <w:rFonts w:ascii="仿宋_GB2312" w:eastAsia="仿宋_GB2312" w:hAnsi="仿宋_GB2312"/>
          <w:color w:val="000000"/>
          <w:sz w:val="28"/>
          <w:szCs w:val="28"/>
        </w:rPr>
        <w:t>逐渐转变为白屏化</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自动化</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智能化。使用这些管控和运维工具同样面临着出错的风险。在应用发布</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日常维护</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故障恢复过程中，都伴随</w:t>
      </w:r>
      <w:r>
        <w:rPr>
          <w:rFonts w:ascii="仿宋_GB2312" w:eastAsia="仿宋_GB2312" w:hAnsi="仿宋_GB2312" w:hint="eastAsia"/>
          <w:color w:val="000000"/>
          <w:sz w:val="28"/>
          <w:szCs w:val="28"/>
        </w:rPr>
        <w:t>着</w:t>
      </w:r>
      <w:r>
        <w:rPr>
          <w:rFonts w:ascii="仿宋_GB2312" w:eastAsia="仿宋_GB2312" w:hAnsi="仿宋_GB2312"/>
          <w:color w:val="000000"/>
          <w:sz w:val="28"/>
          <w:szCs w:val="28"/>
        </w:rPr>
        <w:t>大量的运维操作</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一旦出错有可能会导致线上的重大故障。</w:t>
      </w:r>
    </w:p>
    <w:p w14:paraId="07266398"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从稳定性角度考虑，对运维工具进行验证非常重要。需要保证所有的关键运维链路准确无误</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所有自动化和智能化运维决策都能达成预期效果。</w:t>
      </w:r>
    </w:p>
    <w:p w14:paraId="1B98DDBB" w14:textId="0B3DABD0" w:rsidR="00874950" w:rsidRDefault="00FB5AF7" w:rsidP="00FB5AF7">
      <w:pPr>
        <w:pStyle w:val="3"/>
        <w:rPr>
          <w:ins w:id="251" w:author="qinyao" w:date="2021-04-25T23:05:00Z"/>
        </w:rPr>
      </w:pPr>
      <w:bookmarkStart w:id="252" w:name="_Toc71364710"/>
      <w:r w:rsidRPr="00FB5AF7">
        <w:rPr>
          <w:rFonts w:ascii="仿宋_GB2312" w:eastAsia="仿宋_GB2312" w:hAnsi="仿宋_GB2312" w:cstheme="minorBidi"/>
          <w:b w:val="0"/>
          <w:bCs w:val="0"/>
          <w:color w:val="000000"/>
          <w:kern w:val="2"/>
          <w:sz w:val="28"/>
          <w:szCs w:val="28"/>
        </w:rPr>
        <w:t>1</w:t>
      </w:r>
      <w:r w:rsidRPr="00FB5AF7">
        <w:rPr>
          <w:rFonts w:ascii="仿宋_GB2312" w:eastAsia="仿宋_GB2312" w:hAnsi="仿宋_GB2312" w:cstheme="minorBidi" w:hint="eastAsia"/>
          <w:b w:val="0"/>
          <w:bCs w:val="0"/>
          <w:color w:val="000000"/>
          <w:kern w:val="2"/>
          <w:sz w:val="28"/>
          <w:szCs w:val="28"/>
        </w:rPr>
        <w:t>.</w:t>
      </w:r>
      <w:r>
        <w:rPr>
          <w:rFonts w:ascii="仿宋_GB2312" w:eastAsia="仿宋_GB2312" w:hAnsi="仿宋_GB2312" w:cstheme="minorBidi"/>
          <w:bCs w:val="0"/>
          <w:color w:val="000000"/>
          <w:kern w:val="2"/>
          <w:sz w:val="28"/>
          <w:szCs w:val="28"/>
        </w:rPr>
        <w:t xml:space="preserve"> </w:t>
      </w:r>
      <w:r w:rsidR="00D77F37">
        <w:rPr>
          <w:rFonts w:ascii="仿宋_GB2312" w:eastAsia="仿宋_GB2312" w:hAnsi="仿宋_GB2312" w:cstheme="minorBidi"/>
          <w:bCs w:val="0"/>
          <w:color w:val="000000"/>
          <w:kern w:val="2"/>
          <w:sz w:val="28"/>
          <w:szCs w:val="28"/>
        </w:rPr>
        <w:t>可扩展性</w:t>
      </w:r>
      <w:bookmarkEnd w:id="252"/>
      <w:r w:rsidR="00D77F37">
        <w:rPr>
          <w:rFonts w:hint="eastAsia"/>
        </w:rPr>
        <w:t xml:space="preserve"> </w:t>
      </w:r>
    </w:p>
    <w:p w14:paraId="527F1105" w14:textId="101E2B6F" w:rsidR="00874950" w:rsidRPr="007650D7" w:rsidRDefault="00D77F37">
      <w:pPr>
        <w:widowControl/>
        <w:spacing w:line="360" w:lineRule="auto"/>
        <w:ind w:firstLineChars="200" w:firstLine="540"/>
        <w:jc w:val="left"/>
        <w:rPr>
          <w:ins w:id="253" w:author="qinyao" w:date="2021-04-27T16:03:00Z"/>
          <w:rFonts w:ascii="仿宋_GB2312" w:eastAsia="仿宋_GB2312" w:hAnsi="宋体" w:cs="仿宋_GB2312"/>
          <w:kern w:val="0"/>
          <w:sz w:val="27"/>
          <w:szCs w:val="27"/>
          <w:lang w:bidi="ar"/>
        </w:rPr>
      </w:pPr>
      <w:ins w:id="254" w:author="qinyao" w:date="2021-04-25T23:13:00Z">
        <w:r w:rsidRPr="007650D7">
          <w:rPr>
            <w:rFonts w:ascii="仿宋_GB2312" w:eastAsia="仿宋_GB2312" w:hAnsi="宋体" w:cs="仿宋_GB2312"/>
            <w:sz w:val="27"/>
            <w:szCs w:val="27"/>
            <w:lang w:bidi="ar"/>
          </w:rPr>
          <w:t>随着智能设备的普及和边缘端数量的增长，数据服务必须具备较强的可扩展性，在数据量变化时，灵活应对。</w:t>
        </w:r>
      </w:ins>
      <w:ins w:id="255" w:author="qinyao" w:date="2021-04-26T23:20:00Z">
        <w:r w:rsidRPr="007650D7">
          <w:rPr>
            <w:rFonts w:ascii="仿宋_GB2312" w:eastAsia="仿宋_GB2312" w:hAnsi="宋体" w:cs="仿宋_GB2312"/>
            <w:sz w:val="27"/>
            <w:szCs w:val="27"/>
            <w:lang w:bidi="ar"/>
          </w:rPr>
          <w:t>为帮助创建安全的高性能部署，DevOps可通过</w:t>
        </w:r>
      </w:ins>
      <w:ins w:id="256" w:author="qinyao" w:date="2021-04-27T15:40:00Z">
        <w:r w:rsidRPr="007650D7">
          <w:rPr>
            <w:rFonts w:ascii="仿宋_GB2312" w:eastAsia="仿宋_GB2312" w:hAnsi="宋体" w:cs="仿宋_GB2312"/>
            <w:kern w:val="0"/>
            <w:sz w:val="27"/>
            <w:szCs w:val="27"/>
            <w:lang w:bidi="ar"/>
          </w:rPr>
          <w:t>自动数据备份和自动化一切</w:t>
        </w:r>
        <w:r w:rsidRPr="007650D7">
          <w:rPr>
            <w:rFonts w:ascii="仿宋_GB2312" w:eastAsia="仿宋_GB2312" w:cs="仿宋_GB2312" w:hint="eastAsia"/>
            <w:kern w:val="0"/>
            <w:sz w:val="27"/>
            <w:szCs w:val="27"/>
            <w:lang w:bidi="ar"/>
          </w:rPr>
          <w:t>，合作与组织，</w:t>
        </w:r>
        <w:r w:rsidRPr="007650D7">
          <w:rPr>
            <w:rFonts w:ascii="仿宋_GB2312" w:eastAsia="仿宋_GB2312" w:hAnsi="宋体" w:cs="仿宋_GB2312"/>
            <w:kern w:val="0"/>
            <w:sz w:val="27"/>
            <w:szCs w:val="27"/>
            <w:lang w:bidi="ar"/>
          </w:rPr>
          <w:t>启用低风险释放</w:t>
        </w:r>
        <w:r w:rsidRPr="007650D7">
          <w:rPr>
            <w:rFonts w:ascii="仿宋_GB2312" w:eastAsia="仿宋_GB2312" w:cs="仿宋_GB2312" w:hint="eastAsia"/>
            <w:kern w:val="0"/>
            <w:sz w:val="27"/>
            <w:szCs w:val="27"/>
            <w:lang w:bidi="ar"/>
          </w:rPr>
          <w:t>，</w:t>
        </w:r>
        <w:r w:rsidRPr="007650D7">
          <w:rPr>
            <w:rFonts w:ascii="仿宋_GB2312" w:eastAsia="仿宋_GB2312" w:hAnsi="宋体" w:cs="仿宋_GB2312"/>
            <w:kern w:val="0"/>
            <w:sz w:val="27"/>
            <w:szCs w:val="27"/>
            <w:lang w:bidi="ar"/>
          </w:rPr>
          <w:t>精益流程和易用性</w:t>
        </w:r>
        <w:r w:rsidRPr="007650D7">
          <w:rPr>
            <w:rFonts w:ascii="仿宋_GB2312" w:eastAsia="仿宋_GB2312" w:cs="仿宋_GB2312" w:hint="eastAsia"/>
            <w:kern w:val="0"/>
            <w:sz w:val="27"/>
            <w:szCs w:val="27"/>
            <w:lang w:bidi="ar"/>
          </w:rPr>
          <w:t>，</w:t>
        </w:r>
        <w:r w:rsidRPr="007650D7">
          <w:rPr>
            <w:rFonts w:ascii="仿宋_GB2312" w:eastAsia="仿宋_GB2312" w:hAnsi="宋体" w:cs="仿宋_GB2312"/>
            <w:kern w:val="0"/>
            <w:sz w:val="27"/>
            <w:szCs w:val="27"/>
            <w:lang w:bidi="ar"/>
          </w:rPr>
          <w:t>正确部署和监控</w:t>
        </w:r>
      </w:ins>
      <w:ins w:id="257" w:author="qinyao" w:date="2021-04-27T15:41:00Z">
        <w:r w:rsidRPr="007650D7">
          <w:rPr>
            <w:rFonts w:ascii="仿宋_GB2312" w:eastAsia="仿宋_GB2312" w:cs="仿宋_GB2312" w:hint="eastAsia"/>
            <w:kern w:val="0"/>
            <w:sz w:val="27"/>
            <w:szCs w:val="27"/>
            <w:lang w:bidi="ar"/>
          </w:rPr>
          <w:t>这</w:t>
        </w:r>
      </w:ins>
      <w:ins w:id="258" w:author="qinyao" w:date="2021-04-27T15:08:00Z">
        <w:r w:rsidRPr="007650D7">
          <w:rPr>
            <w:rFonts w:ascii="仿宋_GB2312" w:eastAsia="仿宋_GB2312" w:cs="仿宋_GB2312" w:hint="eastAsia"/>
            <w:sz w:val="27"/>
            <w:szCs w:val="27"/>
            <w:lang w:bidi="ar"/>
          </w:rPr>
          <w:t>5</w:t>
        </w:r>
      </w:ins>
      <w:ins w:id="259" w:author="qinyao" w:date="2021-04-26T23:20:00Z">
        <w:r w:rsidRPr="007650D7">
          <w:rPr>
            <w:rFonts w:ascii="仿宋_GB2312" w:eastAsia="仿宋_GB2312" w:hAnsi="宋体" w:cs="仿宋_GB2312"/>
            <w:sz w:val="27"/>
            <w:szCs w:val="27"/>
            <w:lang w:bidi="ar"/>
          </w:rPr>
          <w:t>种方式使IT基础架构更具可扩展性</w:t>
        </w:r>
      </w:ins>
      <w:ins w:id="260" w:author="qinyao" w:date="2021-04-27T15:59:00Z">
        <w:r w:rsidRPr="007650D7">
          <w:rPr>
            <w:rFonts w:ascii="仿宋_GB2312" w:eastAsia="仿宋_GB2312" w:cs="仿宋_GB2312" w:hint="eastAsia"/>
            <w:sz w:val="27"/>
            <w:szCs w:val="27"/>
            <w:lang w:bidi="ar"/>
          </w:rPr>
          <w:t>，</w:t>
        </w:r>
      </w:ins>
      <w:ins w:id="261" w:author="qinyao" w:date="2021-04-27T16:03:00Z">
        <w:r w:rsidRPr="007650D7">
          <w:rPr>
            <w:rFonts w:ascii="仿宋_GB2312" w:eastAsia="仿宋_GB2312" w:hAnsi="宋体" w:cs="仿宋_GB2312"/>
            <w:kern w:val="0"/>
            <w:sz w:val="27"/>
            <w:szCs w:val="27"/>
            <w:lang w:bidi="ar"/>
          </w:rPr>
          <w:t>当业务需要增大流量时是否需要扩容？如果扩容是扩行还是增大单个容器</w:t>
        </w:r>
      </w:ins>
      <w:ins w:id="262" w:author="hansiqi" w:date="2021-05-07T17:21:00Z">
        <w:r w:rsidR="00995999" w:rsidRPr="007650D7">
          <w:rPr>
            <w:rFonts w:ascii="仿宋_GB2312" w:eastAsia="仿宋_GB2312" w:hAnsi="宋体" w:cs="仿宋_GB2312" w:hint="eastAsia"/>
            <w:kern w:val="0"/>
            <w:sz w:val="27"/>
            <w:szCs w:val="27"/>
            <w:lang w:bidi="ar"/>
          </w:rPr>
          <w:t>C</w:t>
        </w:r>
        <w:r w:rsidR="00995999" w:rsidRPr="007650D7">
          <w:rPr>
            <w:rFonts w:ascii="仿宋_GB2312" w:eastAsia="仿宋_GB2312" w:hAnsi="宋体" w:cs="仿宋_GB2312"/>
            <w:kern w:val="0"/>
            <w:sz w:val="27"/>
            <w:szCs w:val="27"/>
            <w:lang w:bidi="ar"/>
          </w:rPr>
          <w:t>PU</w:t>
        </w:r>
      </w:ins>
      <w:ins w:id="263" w:author="qinyao" w:date="2021-04-27T16:03:00Z">
        <w:r w:rsidRPr="007650D7">
          <w:rPr>
            <w:rFonts w:ascii="仿宋_GB2312" w:eastAsia="仿宋_GB2312" w:hAnsi="宋体" w:cs="仿宋_GB2312"/>
            <w:kern w:val="0"/>
            <w:sz w:val="27"/>
            <w:szCs w:val="27"/>
            <w:lang w:bidi="ar"/>
          </w:rPr>
          <w:t>规格？当业务需要增大数据量时是拆列合适还是扩大单个容器的内存大小合适？这些都需要通过测试的</w:t>
        </w:r>
        <w:r w:rsidRPr="007650D7">
          <w:rPr>
            <w:rFonts w:ascii="仿宋_GB2312" w:eastAsia="仿宋_GB2312" w:hAnsi="宋体" w:cs="仿宋_GB2312"/>
            <w:kern w:val="0"/>
            <w:sz w:val="27"/>
            <w:szCs w:val="27"/>
            <w:lang w:bidi="ar"/>
          </w:rPr>
          <w:lastRenderedPageBreak/>
          <w:t>手段根据自身应用的架构、资源规模、业务模型等因素制定符合要求的扩展策略，</w:t>
        </w:r>
      </w:ins>
      <w:ins w:id="264" w:author="qinyao" w:date="2021-04-27T16:04:00Z">
        <w:r w:rsidRPr="007650D7">
          <w:rPr>
            <w:rFonts w:ascii="仿宋_GB2312" w:eastAsia="仿宋_GB2312" w:hAnsi="宋体" w:cs="仿宋_GB2312"/>
            <w:kern w:val="0"/>
            <w:sz w:val="27"/>
            <w:szCs w:val="27"/>
            <w:lang w:bidi="ar"/>
          </w:rPr>
          <w:t>通过很少的改动实现整个系统处理能力的线性增长，实现高吞吐量和低延迟高性能。</w:t>
        </w:r>
      </w:ins>
    </w:p>
    <w:p w14:paraId="7A21925F" w14:textId="6B812313" w:rsidR="00874950" w:rsidRDefault="00D77F37">
      <w:pPr>
        <w:pStyle w:val="3"/>
        <w:rPr>
          <w:rFonts w:ascii="仿宋_GB2312" w:eastAsia="仿宋_GB2312" w:hAnsi="仿宋_GB2312" w:cstheme="minorBidi"/>
          <w:bCs w:val="0"/>
          <w:color w:val="000000"/>
          <w:kern w:val="2"/>
          <w:sz w:val="28"/>
          <w:szCs w:val="28"/>
        </w:rPr>
      </w:pPr>
      <w:bookmarkStart w:id="265" w:name="_Toc71364711"/>
      <w:r>
        <w:rPr>
          <w:rFonts w:ascii="仿宋_GB2312" w:eastAsia="仿宋_GB2312" w:hAnsi="仿宋_GB2312" w:cstheme="minorBidi"/>
          <w:bCs w:val="0"/>
          <w:color w:val="000000"/>
          <w:kern w:val="2"/>
          <w:sz w:val="28"/>
          <w:szCs w:val="28"/>
        </w:rPr>
        <w:t>2</w:t>
      </w:r>
      <w:r w:rsidR="00FB5AF7">
        <w:rPr>
          <w:rFonts w:ascii="仿宋_GB2312" w:eastAsia="仿宋_GB2312" w:hAnsi="仿宋_GB2312" w:cstheme="minorBidi" w:hint="eastAsia"/>
          <w:bCs w:val="0"/>
          <w:color w:val="000000"/>
          <w:kern w:val="2"/>
          <w:sz w:val="28"/>
          <w:szCs w:val="28"/>
        </w:rPr>
        <w:t>.</w:t>
      </w:r>
      <w:r>
        <w:rPr>
          <w:rFonts w:ascii="仿宋_GB2312" w:eastAsia="仿宋_GB2312" w:hAnsi="仿宋_GB2312" w:cstheme="minorBidi"/>
          <w:bCs w:val="0"/>
          <w:color w:val="000000"/>
          <w:kern w:val="2"/>
          <w:sz w:val="28"/>
          <w:szCs w:val="28"/>
        </w:rPr>
        <w:t xml:space="preserve"> 弹性</w:t>
      </w:r>
      <w:bookmarkEnd w:id="265"/>
    </w:p>
    <w:p w14:paraId="74F942F7" w14:textId="2F22048A"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容器化带来极致的弹性</w:t>
      </w:r>
      <w:r>
        <w:rPr>
          <w:rFonts w:ascii="仿宋_GB2312" w:eastAsia="仿宋_GB2312" w:hAnsi="仿宋_GB2312" w:hint="eastAsia"/>
          <w:color w:val="000000"/>
          <w:sz w:val="28"/>
          <w:szCs w:val="28"/>
        </w:rPr>
        <w:t>，</w:t>
      </w:r>
      <w:r w:rsidR="003A05E1">
        <w:rPr>
          <w:rFonts w:ascii="仿宋_GB2312" w:eastAsia="仿宋_GB2312" w:hAnsi="仿宋_GB2312" w:hint="eastAsia"/>
          <w:color w:val="000000"/>
          <w:sz w:val="28"/>
          <w:szCs w:val="28"/>
        </w:rPr>
        <w:t>使</w:t>
      </w:r>
      <w:r>
        <w:rPr>
          <w:rFonts w:ascii="仿宋_GB2312" w:eastAsia="仿宋_GB2312" w:hAnsi="仿宋_GB2312"/>
          <w:color w:val="000000"/>
          <w:sz w:val="28"/>
          <w:szCs w:val="28"/>
        </w:rPr>
        <w:t>扩缩容成本大幅下降，同时可以根据流量自动伸缩。这些特性对</w:t>
      </w:r>
      <w:r>
        <w:rPr>
          <w:rFonts w:ascii="仿宋_GB2312" w:eastAsia="仿宋_GB2312" w:hAnsi="仿宋_GB2312" w:hint="eastAsia"/>
          <w:color w:val="000000"/>
          <w:sz w:val="28"/>
          <w:szCs w:val="28"/>
        </w:rPr>
        <w:t>于</w:t>
      </w:r>
      <w:r>
        <w:rPr>
          <w:rFonts w:ascii="仿宋_GB2312" w:eastAsia="仿宋_GB2312" w:hAnsi="仿宋_GB2312"/>
          <w:color w:val="000000"/>
          <w:sz w:val="28"/>
          <w:szCs w:val="28"/>
        </w:rPr>
        <w:t>应用运维是革命性的变化</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但这些优秀的特性同样伴随</w:t>
      </w:r>
      <w:r>
        <w:rPr>
          <w:rFonts w:ascii="仿宋_GB2312" w:eastAsia="仿宋_GB2312" w:hAnsi="仿宋_GB2312" w:hint="eastAsia"/>
          <w:color w:val="000000"/>
          <w:sz w:val="28"/>
          <w:szCs w:val="28"/>
        </w:rPr>
        <w:t>着</w:t>
      </w:r>
      <w:r>
        <w:rPr>
          <w:rFonts w:ascii="仿宋_GB2312" w:eastAsia="仿宋_GB2312" w:hAnsi="仿宋_GB2312"/>
          <w:color w:val="000000"/>
          <w:sz w:val="28"/>
          <w:szCs w:val="28"/>
        </w:rPr>
        <w:t>大量的潜在风险</w:t>
      </w:r>
      <w:r>
        <w:rPr>
          <w:rFonts w:ascii="仿宋_GB2312" w:eastAsia="仿宋_GB2312" w:hAnsi="仿宋_GB2312" w:hint="eastAsia"/>
          <w:color w:val="000000"/>
          <w:sz w:val="28"/>
          <w:szCs w:val="28"/>
        </w:rPr>
        <w:t>。</w:t>
      </w:r>
    </w:p>
    <w:p w14:paraId="198AF2B2"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hint="eastAsia"/>
          <w:color w:val="000000"/>
          <w:sz w:val="28"/>
          <w:szCs w:val="28"/>
        </w:rPr>
        <w:t>（1）</w:t>
      </w:r>
      <w:r>
        <w:rPr>
          <w:rFonts w:ascii="仿宋_GB2312" w:eastAsia="仿宋_GB2312" w:hAnsi="仿宋_GB2312"/>
          <w:color w:val="000000"/>
          <w:sz w:val="28"/>
          <w:szCs w:val="28"/>
        </w:rPr>
        <w:t>频率</w:t>
      </w:r>
    </w:p>
    <w:p w14:paraId="028D5EF9"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hint="eastAsia"/>
          <w:color w:val="000000"/>
          <w:sz w:val="28"/>
          <w:szCs w:val="28"/>
        </w:rPr>
        <w:t>（2）</w:t>
      </w:r>
      <w:r>
        <w:rPr>
          <w:rFonts w:ascii="仿宋_GB2312" w:eastAsia="仿宋_GB2312" w:hAnsi="仿宋_GB2312"/>
          <w:color w:val="000000"/>
          <w:sz w:val="28"/>
          <w:szCs w:val="28"/>
        </w:rPr>
        <w:t>扩缩容规模</w:t>
      </w:r>
    </w:p>
    <w:p w14:paraId="048134CD" w14:textId="77777777" w:rsidR="00874950" w:rsidRDefault="00D77F37">
      <w:pPr>
        <w:widowControl/>
        <w:spacing w:line="360" w:lineRule="auto"/>
        <w:ind w:firstLineChars="200" w:firstLine="560"/>
        <w:jc w:val="left"/>
        <w:rPr>
          <w:ins w:id="266" w:author="qinyao" w:date="2021-04-27T16:53:00Z"/>
          <w:rFonts w:ascii="仿宋_GB2312" w:eastAsia="仿宋_GB2312" w:hAnsi="仿宋_GB2312"/>
          <w:color w:val="000000"/>
          <w:sz w:val="28"/>
          <w:szCs w:val="28"/>
        </w:rPr>
      </w:pPr>
      <w:r>
        <w:rPr>
          <w:rFonts w:ascii="仿宋_GB2312" w:eastAsia="仿宋_GB2312" w:hAnsi="仿宋_GB2312" w:hint="eastAsia"/>
          <w:color w:val="000000"/>
          <w:sz w:val="28"/>
          <w:szCs w:val="28"/>
        </w:rPr>
        <w:t>（3）</w:t>
      </w:r>
      <w:r>
        <w:rPr>
          <w:rFonts w:ascii="仿宋_GB2312" w:eastAsia="仿宋_GB2312" w:hAnsi="仿宋_GB2312"/>
          <w:color w:val="000000"/>
          <w:sz w:val="28"/>
          <w:szCs w:val="28"/>
        </w:rPr>
        <w:t>其他基础组件的容量瓶颈</w:t>
      </w:r>
    </w:p>
    <w:p w14:paraId="6BD354BE" w14:textId="77777777" w:rsidR="00874950" w:rsidRDefault="00D77F37" w:rsidP="003A05E1">
      <w:pPr>
        <w:widowControl/>
        <w:spacing w:line="360" w:lineRule="auto"/>
        <w:ind w:firstLineChars="200" w:firstLine="560"/>
        <w:jc w:val="left"/>
        <w:rPr>
          <w:ins w:id="267" w:author="qinyao" w:date="2021-04-27T16:54:00Z"/>
          <w:rFonts w:ascii="仿宋_GB2312" w:eastAsia="仿宋_GB2312" w:hAnsi="仿宋_GB2312"/>
          <w:color w:val="000000"/>
          <w:sz w:val="28"/>
          <w:szCs w:val="28"/>
        </w:rPr>
      </w:pPr>
      <w:ins w:id="268" w:author="qinyao" w:date="2021-04-27T16:53:00Z">
        <w:r w:rsidRPr="003A05E1">
          <w:rPr>
            <w:rFonts w:ascii="仿宋_GB2312" w:eastAsia="仿宋_GB2312" w:hAnsi="仿宋_GB2312" w:hint="eastAsia"/>
            <w:color w:val="000000"/>
            <w:sz w:val="28"/>
            <w:szCs w:val="28"/>
          </w:rPr>
          <w:t>（4）</w:t>
        </w:r>
        <w:r>
          <w:rPr>
            <w:rFonts w:ascii="仿宋_GB2312" w:eastAsia="仿宋_GB2312" w:hAnsi="仿宋_GB2312"/>
            <w:color w:val="000000"/>
            <w:sz w:val="28"/>
            <w:szCs w:val="28"/>
          </w:rPr>
          <w:t>弹性伸缩策略</w:t>
        </w:r>
      </w:ins>
    </w:p>
    <w:p w14:paraId="2566FDAB" w14:textId="77777777" w:rsidR="00874950" w:rsidRDefault="00D77F37" w:rsidP="004B2D26">
      <w:pPr>
        <w:widowControl/>
        <w:spacing w:line="360" w:lineRule="auto"/>
        <w:ind w:firstLineChars="200" w:firstLine="560"/>
        <w:jc w:val="left"/>
        <w:rPr>
          <w:ins w:id="269" w:author="qinyao" w:date="2021-04-27T17:40:00Z"/>
          <w:rFonts w:ascii="仿宋_GB2312" w:eastAsia="仿宋_GB2312" w:hAnsi="仿宋_GB2312"/>
          <w:color w:val="000000"/>
          <w:sz w:val="28"/>
          <w:szCs w:val="28"/>
        </w:rPr>
      </w:pPr>
      <w:ins w:id="270" w:author="qinyao" w:date="2021-04-27T16:54:00Z">
        <w:r>
          <w:rPr>
            <w:rFonts w:ascii="仿宋_GB2312" w:eastAsia="仿宋_GB2312" w:hAnsi="仿宋_GB2312" w:hint="eastAsia"/>
            <w:color w:val="000000"/>
            <w:sz w:val="28"/>
            <w:szCs w:val="28"/>
          </w:rPr>
          <w:t>（5）容器收缩时业务的稳定性</w:t>
        </w:r>
      </w:ins>
    </w:p>
    <w:p w14:paraId="7B1E4F07" w14:textId="77777777" w:rsidR="00874950" w:rsidRDefault="00D77F37" w:rsidP="004B2D26">
      <w:pPr>
        <w:widowControl/>
        <w:spacing w:line="360" w:lineRule="auto"/>
        <w:ind w:firstLineChars="200" w:firstLine="560"/>
        <w:jc w:val="left"/>
        <w:rPr>
          <w:rFonts w:ascii="仿宋_GB2312" w:eastAsia="仿宋_GB2312" w:hAnsi="仿宋_GB2312"/>
          <w:color w:val="000000"/>
          <w:sz w:val="28"/>
          <w:szCs w:val="28"/>
        </w:rPr>
      </w:pPr>
      <w:ins w:id="271" w:author="qinyao" w:date="2021-04-27T17:40:00Z">
        <w:r>
          <w:rPr>
            <w:rFonts w:ascii="仿宋_GB2312" w:eastAsia="仿宋_GB2312" w:hAnsi="仿宋_GB2312" w:hint="eastAsia"/>
            <w:color w:val="000000"/>
            <w:sz w:val="28"/>
            <w:szCs w:val="28"/>
          </w:rPr>
          <w:t>（</w:t>
        </w:r>
        <w:r>
          <w:rPr>
            <w:rFonts w:ascii="仿宋_GB2312" w:eastAsia="仿宋_GB2312" w:hAnsi="仿宋_GB2312"/>
            <w:color w:val="000000"/>
            <w:sz w:val="28"/>
            <w:szCs w:val="28"/>
          </w:rPr>
          <w:t>6</w:t>
        </w:r>
        <w:r>
          <w:rPr>
            <w:rFonts w:ascii="仿宋_GB2312" w:eastAsia="仿宋_GB2312" w:hAnsi="仿宋_GB2312" w:hint="eastAsia"/>
            <w:color w:val="000000"/>
            <w:sz w:val="28"/>
            <w:szCs w:val="28"/>
          </w:rPr>
          <w:t>）扩缩容临界值，即何时开始扩缩容，例如并发数，响应时间，吞吐量</w:t>
        </w:r>
      </w:ins>
    </w:p>
    <w:p w14:paraId="54CAAB70"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hint="eastAsia"/>
          <w:color w:val="000000"/>
          <w:sz w:val="28"/>
          <w:szCs w:val="28"/>
        </w:rPr>
        <w:t>需要</w:t>
      </w:r>
      <w:r>
        <w:rPr>
          <w:rFonts w:ascii="仿宋_GB2312" w:eastAsia="仿宋_GB2312" w:hAnsi="仿宋_GB2312"/>
          <w:color w:val="000000"/>
          <w:sz w:val="28"/>
          <w:szCs w:val="28"/>
        </w:rPr>
        <w:t>根据自身应用的架构</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资源规模</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业务模型等因素制定符合要求的扩缩容模型</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并在测试环境中进行演练和验证</w:t>
      </w:r>
      <w:r>
        <w:rPr>
          <w:rFonts w:ascii="仿宋_GB2312" w:eastAsia="仿宋_GB2312" w:hAnsi="仿宋_GB2312" w:hint="eastAsia"/>
          <w:color w:val="000000"/>
          <w:sz w:val="28"/>
          <w:szCs w:val="28"/>
        </w:rPr>
        <w:t>，以</w:t>
      </w:r>
      <w:r>
        <w:rPr>
          <w:rFonts w:ascii="仿宋_GB2312" w:eastAsia="仿宋_GB2312" w:hAnsi="仿宋_GB2312"/>
          <w:color w:val="000000"/>
          <w:sz w:val="28"/>
          <w:szCs w:val="28"/>
        </w:rPr>
        <w:t>保证模型能够达到预期效果</w:t>
      </w:r>
      <w:ins w:id="272" w:author="qinyao" w:date="2021-04-27T16:55:00Z">
        <w:r>
          <w:rPr>
            <w:rFonts w:ascii="仿宋_GB2312" w:eastAsia="仿宋_GB2312" w:hAnsi="仿宋_GB2312" w:hint="eastAsia"/>
            <w:color w:val="000000"/>
            <w:sz w:val="28"/>
            <w:szCs w:val="28"/>
          </w:rPr>
          <w:t>，</w:t>
        </w:r>
      </w:ins>
      <w:ins w:id="273" w:author="qinyao" w:date="2021-04-27T17:40:00Z">
        <w:r w:rsidRPr="004B2D26">
          <w:rPr>
            <w:rFonts w:ascii="仿宋_GB2312" w:eastAsia="仿宋_GB2312" w:hAnsi="仿宋_GB2312"/>
            <w:color w:val="333333"/>
            <w:sz w:val="28"/>
            <w:szCs w:val="28"/>
          </w:rPr>
          <w:t>在服务实例伸展时，可以根据实际情况设置不同的权重值</w:t>
        </w:r>
        <w:r w:rsidRPr="004B2D26">
          <w:rPr>
            <w:rFonts w:ascii="仿宋_GB2312" w:eastAsia="仿宋_GB2312" w:hAnsi="仿宋_GB2312" w:hint="eastAsia"/>
            <w:color w:val="333333"/>
            <w:sz w:val="28"/>
            <w:szCs w:val="28"/>
          </w:rPr>
          <w:t>，</w:t>
        </w:r>
        <w:r w:rsidRPr="004B2D26">
          <w:rPr>
            <w:rFonts w:ascii="仿宋_GB2312" w:eastAsia="仿宋_GB2312" w:hAnsi="仿宋_GB2312"/>
            <w:color w:val="333333"/>
            <w:sz w:val="28"/>
            <w:szCs w:val="28"/>
          </w:rPr>
          <w:t>提供服务实例权重值实时更改能力</w:t>
        </w:r>
        <w:r w:rsidRPr="004B2D26">
          <w:rPr>
            <w:rFonts w:ascii="仿宋_GB2312" w:eastAsia="仿宋_GB2312" w:hAnsi="仿宋_GB2312" w:hint="eastAsia"/>
            <w:color w:val="333333"/>
            <w:sz w:val="28"/>
            <w:szCs w:val="28"/>
          </w:rPr>
          <w:t>，</w:t>
        </w:r>
        <w:r>
          <w:rPr>
            <w:rFonts w:ascii="仿宋_GB2312" w:eastAsia="仿宋_GB2312" w:hAnsi="仿宋_GB2312" w:hint="eastAsia"/>
            <w:color w:val="000000"/>
            <w:sz w:val="28"/>
            <w:szCs w:val="28"/>
          </w:rPr>
          <w:t>也可以有监控工具对系统扩缩容之后的业务指标进行监控，提供扩缩容之后系统运行的各项指标数据</w:t>
        </w:r>
        <w:r>
          <w:rPr>
            <w:rFonts w:ascii="仿宋_GB2312" w:eastAsia="仿宋_GB2312" w:hAnsi="仿宋_GB2312"/>
            <w:color w:val="000000"/>
            <w:sz w:val="28"/>
            <w:szCs w:val="28"/>
          </w:rPr>
          <w:t>。</w:t>
        </w:r>
      </w:ins>
    </w:p>
    <w:p w14:paraId="7E1FD71A" w14:textId="0D1F64CB" w:rsidR="00874950" w:rsidRDefault="00D77F37">
      <w:pPr>
        <w:pStyle w:val="3"/>
        <w:rPr>
          <w:rFonts w:ascii="仿宋_GB2312" w:eastAsia="仿宋_GB2312" w:hAnsi="仿宋_GB2312" w:cstheme="minorBidi"/>
          <w:bCs w:val="0"/>
          <w:color w:val="000000"/>
          <w:kern w:val="2"/>
          <w:sz w:val="28"/>
          <w:szCs w:val="28"/>
        </w:rPr>
      </w:pPr>
      <w:bookmarkStart w:id="274" w:name="_Toc71364712"/>
      <w:r>
        <w:rPr>
          <w:rFonts w:ascii="仿宋_GB2312" w:eastAsia="仿宋_GB2312" w:hAnsi="仿宋_GB2312" w:cstheme="minorBidi"/>
          <w:bCs w:val="0"/>
          <w:color w:val="000000"/>
          <w:kern w:val="2"/>
          <w:sz w:val="28"/>
          <w:szCs w:val="28"/>
        </w:rPr>
        <w:lastRenderedPageBreak/>
        <w:t>3</w:t>
      </w:r>
      <w:r w:rsidR="00FB5AF7">
        <w:rPr>
          <w:rFonts w:ascii="仿宋_GB2312" w:eastAsia="仿宋_GB2312" w:hAnsi="仿宋_GB2312" w:cstheme="minorBidi" w:hint="eastAsia"/>
          <w:bCs w:val="0"/>
          <w:color w:val="000000"/>
          <w:kern w:val="2"/>
          <w:sz w:val="28"/>
          <w:szCs w:val="28"/>
        </w:rPr>
        <w:t>.</w:t>
      </w:r>
      <w:r>
        <w:rPr>
          <w:rFonts w:ascii="仿宋_GB2312" w:eastAsia="仿宋_GB2312" w:hAnsi="仿宋_GB2312" w:cstheme="minorBidi"/>
          <w:bCs w:val="0"/>
          <w:color w:val="000000"/>
          <w:kern w:val="2"/>
          <w:sz w:val="28"/>
          <w:szCs w:val="28"/>
        </w:rPr>
        <w:t xml:space="preserve"> 可观测性</w:t>
      </w:r>
      <w:bookmarkEnd w:id="274"/>
    </w:p>
    <w:p w14:paraId="268C0479"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应用的可观测性通常包含3个部分</w:t>
      </w:r>
      <w:r>
        <w:rPr>
          <w:rFonts w:ascii="仿宋_GB2312" w:eastAsia="仿宋_GB2312" w:hAnsi="仿宋_GB2312" w:hint="eastAsia"/>
          <w:color w:val="000000"/>
          <w:sz w:val="28"/>
          <w:szCs w:val="28"/>
        </w:rPr>
        <w:t>：</w:t>
      </w:r>
    </w:p>
    <w:p w14:paraId="64944B87" w14:textId="77777777" w:rsidR="00874950" w:rsidRDefault="00D77F37">
      <w:pPr>
        <w:pStyle w:val="af2"/>
        <w:widowControl/>
        <w:numPr>
          <w:ilvl w:val="0"/>
          <w:numId w:val="7"/>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系统指标</w:t>
      </w:r>
    </w:p>
    <w:p w14:paraId="28227560" w14:textId="77777777" w:rsidR="00874950" w:rsidRDefault="00D77F37">
      <w:pPr>
        <w:pStyle w:val="af2"/>
        <w:widowControl/>
        <w:numPr>
          <w:ilvl w:val="0"/>
          <w:numId w:val="7"/>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应用指标</w:t>
      </w:r>
    </w:p>
    <w:p w14:paraId="4CFDBCF7" w14:textId="77777777" w:rsidR="00874950" w:rsidRDefault="00D77F37">
      <w:pPr>
        <w:pStyle w:val="af2"/>
        <w:widowControl/>
        <w:numPr>
          <w:ilvl w:val="0"/>
          <w:numId w:val="7"/>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业务指标</w:t>
      </w:r>
    </w:p>
    <w:p w14:paraId="3D472872"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大量的线上问题处理依赖这些指标的监控和告警，如果在关键时刻告警失效</w:t>
      </w:r>
      <w:r>
        <w:rPr>
          <w:rFonts w:ascii="仿宋_GB2312" w:eastAsia="仿宋_GB2312" w:hAnsi="仿宋_GB2312" w:hint="eastAsia"/>
          <w:color w:val="000000"/>
          <w:sz w:val="28"/>
          <w:szCs w:val="28"/>
        </w:rPr>
        <w:t>，将</w:t>
      </w:r>
      <w:r>
        <w:rPr>
          <w:rFonts w:ascii="仿宋_GB2312" w:eastAsia="仿宋_GB2312" w:hAnsi="仿宋_GB2312"/>
          <w:color w:val="000000"/>
          <w:sz w:val="28"/>
          <w:szCs w:val="28"/>
        </w:rPr>
        <w:t>给业务带来重大损失。</w:t>
      </w:r>
    </w:p>
    <w:p w14:paraId="6DE779A6"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可观测性是自动化智能化运维</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故障自恢复的基础。但随着应用的发展，可观测系统往往会面临非常多的问题</w:t>
      </w:r>
      <w:r>
        <w:rPr>
          <w:rFonts w:ascii="仿宋_GB2312" w:eastAsia="仿宋_GB2312" w:hAnsi="仿宋_GB2312" w:hint="eastAsia"/>
          <w:color w:val="000000"/>
          <w:sz w:val="28"/>
          <w:szCs w:val="28"/>
        </w:rPr>
        <w:t>：</w:t>
      </w:r>
    </w:p>
    <w:p w14:paraId="6432C625" w14:textId="77777777" w:rsidR="00874950" w:rsidRDefault="00D77F37">
      <w:pPr>
        <w:pStyle w:val="af2"/>
        <w:widowControl/>
        <w:numPr>
          <w:ilvl w:val="0"/>
          <w:numId w:val="8"/>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监控失效/过度监控</w:t>
      </w:r>
    </w:p>
    <w:p w14:paraId="0AE86890" w14:textId="77777777" w:rsidR="00874950" w:rsidRDefault="00D77F37">
      <w:pPr>
        <w:pStyle w:val="af2"/>
        <w:widowControl/>
        <w:numPr>
          <w:ilvl w:val="0"/>
          <w:numId w:val="8"/>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无效告警</w:t>
      </w:r>
    </w:p>
    <w:p w14:paraId="11001E1A" w14:textId="77777777" w:rsidR="00874950" w:rsidRDefault="00D77F37">
      <w:pPr>
        <w:pStyle w:val="af2"/>
        <w:widowControl/>
        <w:numPr>
          <w:ilvl w:val="0"/>
          <w:numId w:val="8"/>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误告警</w:t>
      </w:r>
    </w:p>
    <w:p w14:paraId="4C8F915A"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针对</w:t>
      </w:r>
      <w:r>
        <w:rPr>
          <w:rFonts w:ascii="仿宋_GB2312" w:eastAsia="仿宋_GB2312" w:hAnsi="仿宋_GB2312" w:hint="eastAsia"/>
          <w:color w:val="000000"/>
          <w:sz w:val="28"/>
          <w:szCs w:val="28"/>
        </w:rPr>
        <w:t>以上</w:t>
      </w:r>
      <w:r>
        <w:rPr>
          <w:rFonts w:ascii="仿宋_GB2312" w:eastAsia="仿宋_GB2312" w:hAnsi="仿宋_GB2312"/>
          <w:color w:val="000000"/>
          <w:sz w:val="28"/>
          <w:szCs w:val="28"/>
        </w:rPr>
        <w:t>三</w:t>
      </w:r>
      <w:r>
        <w:rPr>
          <w:rFonts w:ascii="仿宋_GB2312" w:eastAsia="仿宋_GB2312" w:hAnsi="仿宋_GB2312" w:hint="eastAsia"/>
          <w:color w:val="000000"/>
          <w:sz w:val="28"/>
          <w:szCs w:val="28"/>
        </w:rPr>
        <w:t>种</w:t>
      </w:r>
      <w:r>
        <w:rPr>
          <w:rFonts w:ascii="仿宋_GB2312" w:eastAsia="仿宋_GB2312" w:hAnsi="仿宋_GB2312"/>
          <w:color w:val="000000"/>
          <w:sz w:val="28"/>
          <w:szCs w:val="28"/>
        </w:rPr>
        <w:t>情况，我们需要制定相应的测试方案，保障可观测系统的稳定可靠。从测试方案来讲，需要包含以下几个方面：</w:t>
      </w:r>
    </w:p>
    <w:p w14:paraId="3AC81598" w14:textId="77777777" w:rsidR="00874950" w:rsidRDefault="00D77F37">
      <w:pPr>
        <w:pStyle w:val="af2"/>
        <w:widowControl/>
        <w:numPr>
          <w:ilvl w:val="0"/>
          <w:numId w:val="5"/>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业务梳理</w:t>
      </w:r>
    </w:p>
    <w:p w14:paraId="28F13147" w14:textId="77777777" w:rsidR="00874950" w:rsidRDefault="00D77F37">
      <w:pPr>
        <w:pStyle w:val="af2"/>
        <w:widowControl/>
        <w:numPr>
          <w:ilvl w:val="0"/>
          <w:numId w:val="5"/>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技术/工具，场景模拟工具，效果自动检测</w:t>
      </w:r>
    </w:p>
    <w:p w14:paraId="47FC2817" w14:textId="77777777" w:rsidR="00874950" w:rsidRDefault="00D77F37">
      <w:pPr>
        <w:pStyle w:val="af2"/>
        <w:widowControl/>
        <w:numPr>
          <w:ilvl w:val="0"/>
          <w:numId w:val="5"/>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防腐机制，持续迭代，防止可观测系统趋于混乱</w:t>
      </w:r>
    </w:p>
    <w:p w14:paraId="2F9AD625"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同时，需要对可观测性的提升制定相应的策略，通过SLO的制定和持续观察，形成产品可观测性和SLO的提升闭环，达成相互促进。</w:t>
      </w:r>
    </w:p>
    <w:p w14:paraId="62161079" w14:textId="354CA1D5" w:rsidR="00874950" w:rsidRDefault="00D77F37">
      <w:pPr>
        <w:widowControl/>
        <w:spacing w:line="360" w:lineRule="auto"/>
        <w:ind w:firstLineChars="200" w:firstLine="560"/>
        <w:jc w:val="left"/>
        <w:rPr>
          <w:ins w:id="275" w:author="hansiqi" w:date="2021-05-08T11:03:00Z"/>
          <w:rFonts w:ascii="仿宋_GB2312" w:eastAsia="仿宋_GB2312" w:hAnsi="仿宋_GB2312"/>
          <w:color w:val="000000"/>
          <w:sz w:val="28"/>
          <w:szCs w:val="28"/>
        </w:rPr>
      </w:pPr>
      <w:r>
        <w:rPr>
          <w:rFonts w:ascii="仿宋_GB2312" w:eastAsia="仿宋_GB2312" w:hAnsi="仿宋_GB2312"/>
          <w:color w:val="000000"/>
          <w:sz w:val="28"/>
          <w:szCs w:val="28"/>
        </w:rPr>
        <w:t>对于可观测性而言，需要有相应的量化指标。</w:t>
      </w:r>
    </w:p>
    <w:p w14:paraId="1017936C" w14:textId="139873FB" w:rsidR="00450311" w:rsidRPr="00450311" w:rsidRDefault="00192B46" w:rsidP="00192B46">
      <w:pPr>
        <w:pStyle w:val="3"/>
        <w:rPr>
          <w:rFonts w:ascii="仿宋_GB2312" w:eastAsia="仿宋_GB2312" w:hAnsi="仿宋_GB2312" w:cstheme="minorBidi"/>
          <w:bCs w:val="0"/>
          <w:color w:val="000000"/>
          <w:kern w:val="2"/>
          <w:sz w:val="28"/>
          <w:szCs w:val="28"/>
        </w:rPr>
      </w:pPr>
      <w:bookmarkStart w:id="276" w:name="_Toc71364713"/>
      <w:r>
        <w:rPr>
          <w:rFonts w:ascii="仿宋_GB2312" w:eastAsia="仿宋_GB2312" w:hAnsi="仿宋_GB2312" w:cstheme="minorBidi"/>
          <w:bCs w:val="0"/>
          <w:color w:val="000000"/>
          <w:kern w:val="2"/>
          <w:sz w:val="28"/>
          <w:szCs w:val="28"/>
        </w:rPr>
        <w:lastRenderedPageBreak/>
        <w:t>4</w:t>
      </w:r>
      <w:r w:rsidR="00EF6186">
        <w:rPr>
          <w:rFonts w:ascii="仿宋_GB2312" w:eastAsia="仿宋_GB2312" w:hAnsi="仿宋_GB2312" w:cstheme="minorBidi" w:hint="eastAsia"/>
          <w:bCs w:val="0"/>
          <w:color w:val="000000"/>
          <w:kern w:val="2"/>
          <w:sz w:val="28"/>
          <w:szCs w:val="28"/>
        </w:rPr>
        <w:t>.</w:t>
      </w:r>
      <w:r w:rsidR="00EF6186">
        <w:rPr>
          <w:rFonts w:ascii="仿宋_GB2312" w:eastAsia="仿宋_GB2312" w:hAnsi="仿宋_GB2312" w:cstheme="minorBidi"/>
          <w:bCs w:val="0"/>
          <w:color w:val="000000"/>
          <w:kern w:val="2"/>
          <w:sz w:val="28"/>
          <w:szCs w:val="28"/>
        </w:rPr>
        <w:t xml:space="preserve"> </w:t>
      </w:r>
      <w:r w:rsidR="00450311">
        <w:rPr>
          <w:rFonts w:ascii="仿宋_GB2312" w:eastAsia="仿宋_GB2312" w:hAnsi="仿宋_GB2312" w:cstheme="minorBidi" w:hint="eastAsia"/>
          <w:bCs w:val="0"/>
          <w:color w:val="000000"/>
          <w:kern w:val="2"/>
          <w:sz w:val="28"/>
          <w:szCs w:val="28"/>
        </w:rPr>
        <w:t>一致性</w:t>
      </w:r>
      <w:bookmarkEnd w:id="276"/>
    </w:p>
    <w:p w14:paraId="5AA4E162" w14:textId="77777777" w:rsidR="003A05E1" w:rsidRDefault="003A05E1" w:rsidP="003A05E1">
      <w:pPr>
        <w:widowControl/>
        <w:spacing w:line="360" w:lineRule="auto"/>
        <w:ind w:firstLineChars="200" w:firstLine="560"/>
        <w:jc w:val="left"/>
        <w:rPr>
          <w:ins w:id="277" w:author="qinyao" w:date="2021-04-26T22:44:00Z"/>
          <w:rFonts w:ascii="仿宋_GB2312" w:eastAsia="仿宋_GB2312" w:hAnsi="仿宋_GB2312"/>
          <w:color w:val="000000"/>
          <w:sz w:val="28"/>
          <w:szCs w:val="28"/>
        </w:rPr>
      </w:pPr>
      <w:r>
        <w:rPr>
          <w:rFonts w:ascii="仿宋_GB2312" w:eastAsia="仿宋_GB2312" w:hAnsi="仿宋_GB2312" w:hint="eastAsia"/>
          <w:color w:val="000000"/>
          <w:sz w:val="28"/>
          <w:szCs w:val="28"/>
        </w:rPr>
        <w:t>DevOps</w:t>
      </w:r>
      <w:r>
        <w:rPr>
          <w:rFonts w:ascii="仿宋_GB2312" w:eastAsia="仿宋_GB2312" w:hAnsi="仿宋_GB2312"/>
          <w:color w:val="000000"/>
          <w:sz w:val="28"/>
          <w:szCs w:val="28"/>
        </w:rPr>
        <w:t>表达的一致性路径包含理念、技术、环境三个维度上的一致性，应用运维的测试偏向于环境一致性</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云原生应用部署</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运行在不同的平台</w:t>
      </w:r>
      <w:r>
        <w:rPr>
          <w:rFonts w:ascii="仿宋_GB2312" w:eastAsia="仿宋_GB2312" w:hAnsi="仿宋_GB2312" w:hint="eastAsia"/>
          <w:color w:val="000000"/>
          <w:sz w:val="28"/>
          <w:szCs w:val="28"/>
        </w:rPr>
        <w:t>和环境上需要保持运行状态和结果的一致性，这样当底层架构变化或者平台升级时，业务应用可以保证正常运行，或者可以快速迁移到新环境中。</w:t>
      </w:r>
      <w:ins w:id="278" w:author="qinyao" w:date="2021-04-26T22:44:00Z">
        <w:r>
          <w:rPr>
            <w:rFonts w:ascii="仿宋_GB2312" w:eastAsia="仿宋_GB2312" w:hAnsi="仿宋_GB2312"/>
            <w:color w:val="000000"/>
            <w:sz w:val="28"/>
            <w:szCs w:val="28"/>
          </w:rPr>
          <w:t>我们需要制定相应的测试方案，保障</w:t>
        </w:r>
      </w:ins>
      <w:ins w:id="279" w:author="qinyao" w:date="2021-04-26T22:45:00Z">
        <w:r>
          <w:rPr>
            <w:rFonts w:ascii="仿宋_GB2312" w:eastAsia="仿宋_GB2312" w:hAnsi="仿宋_GB2312" w:hint="eastAsia"/>
            <w:color w:val="000000"/>
            <w:sz w:val="28"/>
            <w:szCs w:val="28"/>
          </w:rPr>
          <w:t>生产环境与测试环境的一致性</w:t>
        </w:r>
      </w:ins>
      <w:ins w:id="280" w:author="qinyao" w:date="2021-04-26T22:46:00Z">
        <w:r>
          <w:rPr>
            <w:rFonts w:ascii="仿宋_GB2312" w:eastAsia="仿宋_GB2312" w:hAnsi="仿宋_GB2312" w:hint="eastAsia"/>
            <w:color w:val="000000"/>
            <w:sz w:val="28"/>
            <w:szCs w:val="28"/>
          </w:rPr>
          <w:t>，多套环境的一致性</w:t>
        </w:r>
      </w:ins>
      <w:ins w:id="281" w:author="qinyao" w:date="2021-04-26T22:44:00Z">
        <w:r>
          <w:rPr>
            <w:rFonts w:ascii="仿宋_GB2312" w:eastAsia="仿宋_GB2312" w:hAnsi="仿宋_GB2312"/>
            <w:color w:val="000000"/>
            <w:sz w:val="28"/>
            <w:szCs w:val="28"/>
          </w:rPr>
          <w:t>。从</w:t>
        </w:r>
      </w:ins>
      <w:ins w:id="282" w:author="qinyao" w:date="2021-04-26T22:47:00Z">
        <w:r>
          <w:rPr>
            <w:rFonts w:ascii="仿宋_GB2312" w:eastAsia="仿宋_GB2312" w:hAnsi="仿宋_GB2312" w:hint="eastAsia"/>
            <w:color w:val="000000"/>
            <w:sz w:val="28"/>
            <w:szCs w:val="28"/>
          </w:rPr>
          <w:t>测试指标</w:t>
        </w:r>
      </w:ins>
      <w:ins w:id="283" w:author="qinyao" w:date="2021-04-26T22:44:00Z">
        <w:r>
          <w:rPr>
            <w:rFonts w:ascii="仿宋_GB2312" w:eastAsia="仿宋_GB2312" w:hAnsi="仿宋_GB2312"/>
            <w:color w:val="000000"/>
            <w:sz w:val="28"/>
            <w:szCs w:val="28"/>
          </w:rPr>
          <w:t>来讲，需要包含以下几个方面：</w:t>
        </w:r>
      </w:ins>
    </w:p>
    <w:p w14:paraId="0267458C" w14:textId="77777777" w:rsidR="003A05E1" w:rsidRPr="001C5AC2" w:rsidRDefault="003A05E1" w:rsidP="003A05E1">
      <w:pPr>
        <w:pStyle w:val="af2"/>
        <w:widowControl/>
        <w:numPr>
          <w:ilvl w:val="0"/>
          <w:numId w:val="19"/>
        </w:numPr>
        <w:spacing w:line="360" w:lineRule="auto"/>
        <w:ind w:firstLineChars="0"/>
        <w:jc w:val="left"/>
        <w:rPr>
          <w:ins w:id="284" w:author="qinyao" w:date="2021-04-26T22:50:00Z"/>
          <w:rFonts w:ascii="仿宋_GB2312" w:eastAsia="仿宋_GB2312" w:hAnsi="仿宋_GB2312"/>
          <w:color w:val="000000"/>
          <w:sz w:val="28"/>
          <w:szCs w:val="28"/>
        </w:rPr>
      </w:pPr>
      <w:ins w:id="285" w:author="qinyao" w:date="2021-04-26T22:47:00Z">
        <w:r w:rsidRPr="001C5AC2">
          <w:rPr>
            <w:rFonts w:ascii="仿宋_GB2312" w:eastAsia="仿宋_GB2312" w:hAnsi="仿宋_GB2312" w:hint="eastAsia"/>
            <w:color w:val="000000"/>
            <w:sz w:val="28"/>
            <w:szCs w:val="28"/>
          </w:rPr>
          <w:t>配置文件的一致性</w:t>
        </w:r>
      </w:ins>
    </w:p>
    <w:p w14:paraId="4EE3B046" w14:textId="77777777" w:rsidR="003A05E1" w:rsidRPr="001C5AC2" w:rsidRDefault="003A05E1" w:rsidP="003A05E1">
      <w:pPr>
        <w:pStyle w:val="af2"/>
        <w:widowControl/>
        <w:numPr>
          <w:ilvl w:val="0"/>
          <w:numId w:val="19"/>
        </w:numPr>
        <w:spacing w:line="360" w:lineRule="auto"/>
        <w:ind w:firstLineChars="0"/>
        <w:jc w:val="left"/>
        <w:rPr>
          <w:ins w:id="286" w:author="qinyao" w:date="2021-04-26T22:50:00Z"/>
          <w:rFonts w:ascii="仿宋_GB2312" w:eastAsia="仿宋_GB2312" w:hAnsi="仿宋_GB2312"/>
          <w:color w:val="000000"/>
          <w:sz w:val="28"/>
          <w:szCs w:val="28"/>
        </w:rPr>
      </w:pPr>
      <w:ins w:id="287" w:author="qinyao" w:date="2021-04-26T22:48:00Z">
        <w:r w:rsidRPr="001C5AC2">
          <w:rPr>
            <w:rFonts w:ascii="仿宋_GB2312" w:eastAsia="仿宋_GB2312" w:hAnsi="仿宋_GB2312" w:hint="eastAsia"/>
            <w:color w:val="000000"/>
            <w:sz w:val="28"/>
            <w:szCs w:val="28"/>
          </w:rPr>
          <w:t>系统版本的一致性</w:t>
        </w:r>
      </w:ins>
    </w:p>
    <w:p w14:paraId="0FEE51EA" w14:textId="77777777" w:rsidR="003A05E1" w:rsidRPr="001C5AC2" w:rsidRDefault="003A05E1" w:rsidP="003A05E1">
      <w:pPr>
        <w:pStyle w:val="af2"/>
        <w:widowControl/>
        <w:numPr>
          <w:ilvl w:val="0"/>
          <w:numId w:val="19"/>
        </w:numPr>
        <w:spacing w:line="360" w:lineRule="auto"/>
        <w:ind w:firstLineChars="0"/>
        <w:jc w:val="left"/>
        <w:rPr>
          <w:ins w:id="288" w:author="qinyao" w:date="2021-04-26T22:50:00Z"/>
          <w:rFonts w:ascii="仿宋_GB2312" w:eastAsia="仿宋_GB2312" w:hAnsi="仿宋_GB2312"/>
          <w:color w:val="000000"/>
          <w:sz w:val="28"/>
          <w:szCs w:val="28"/>
        </w:rPr>
      </w:pPr>
      <w:ins w:id="289" w:author="qinyao" w:date="2021-04-26T22:49:00Z">
        <w:r w:rsidRPr="001C5AC2">
          <w:rPr>
            <w:rFonts w:ascii="仿宋_GB2312" w:eastAsia="仿宋_GB2312" w:hAnsi="仿宋_GB2312" w:hint="eastAsia"/>
            <w:color w:val="000000"/>
            <w:sz w:val="28"/>
            <w:szCs w:val="28"/>
          </w:rPr>
          <w:t>程序版本的一致性</w:t>
        </w:r>
      </w:ins>
    </w:p>
    <w:p w14:paraId="44C93861" w14:textId="77777777" w:rsidR="003A05E1" w:rsidRPr="001C5AC2" w:rsidRDefault="003A05E1" w:rsidP="003A05E1">
      <w:pPr>
        <w:pStyle w:val="af2"/>
        <w:widowControl/>
        <w:numPr>
          <w:ilvl w:val="0"/>
          <w:numId w:val="19"/>
        </w:numPr>
        <w:spacing w:line="360" w:lineRule="auto"/>
        <w:ind w:firstLineChars="0"/>
        <w:jc w:val="left"/>
        <w:rPr>
          <w:ins w:id="290" w:author="qinyao" w:date="2021-04-26T22:48:00Z"/>
          <w:rFonts w:ascii="仿宋_GB2312" w:eastAsia="仿宋_GB2312" w:hAnsi="仿宋_GB2312"/>
          <w:color w:val="000000"/>
          <w:sz w:val="28"/>
          <w:szCs w:val="28"/>
        </w:rPr>
      </w:pPr>
      <w:ins w:id="291" w:author="qinyao" w:date="2021-04-26T22:49:00Z">
        <w:r w:rsidRPr="001C5AC2">
          <w:rPr>
            <w:rFonts w:ascii="仿宋_GB2312" w:eastAsia="仿宋_GB2312" w:hAnsi="仿宋_GB2312" w:hint="eastAsia"/>
            <w:color w:val="000000"/>
            <w:sz w:val="28"/>
            <w:szCs w:val="28"/>
          </w:rPr>
          <w:t>内核参数、系统配置的一致性</w:t>
        </w:r>
      </w:ins>
    </w:p>
    <w:p w14:paraId="530F4868" w14:textId="22C3F473" w:rsidR="00192B46" w:rsidRPr="00192B46" w:rsidRDefault="00192B46" w:rsidP="00192B46">
      <w:pPr>
        <w:pStyle w:val="3"/>
        <w:rPr>
          <w:rFonts w:ascii="仿宋_GB2312" w:eastAsia="仿宋_GB2312" w:hAnsi="仿宋_GB2312" w:cstheme="minorBidi"/>
          <w:bCs w:val="0"/>
          <w:color w:val="000000"/>
          <w:kern w:val="2"/>
          <w:sz w:val="28"/>
          <w:szCs w:val="28"/>
        </w:rPr>
      </w:pPr>
      <w:bookmarkStart w:id="292" w:name="_Toc71364714"/>
      <w:r>
        <w:rPr>
          <w:rFonts w:ascii="仿宋_GB2312" w:eastAsia="仿宋_GB2312" w:hAnsi="仿宋_GB2312" w:cstheme="minorBidi"/>
          <w:bCs w:val="0"/>
          <w:color w:val="000000"/>
          <w:kern w:val="2"/>
          <w:sz w:val="28"/>
          <w:szCs w:val="28"/>
        </w:rPr>
        <w:t>5</w:t>
      </w:r>
      <w:r w:rsidR="00EF6186">
        <w:rPr>
          <w:rFonts w:ascii="仿宋_GB2312" w:eastAsia="仿宋_GB2312" w:hAnsi="仿宋_GB2312" w:cstheme="minorBidi" w:hint="eastAsia"/>
          <w:bCs w:val="0"/>
          <w:color w:val="000000"/>
          <w:kern w:val="2"/>
          <w:sz w:val="28"/>
          <w:szCs w:val="28"/>
        </w:rPr>
        <w:t>.</w:t>
      </w:r>
      <w:r w:rsidR="00EF6186">
        <w:rPr>
          <w:rFonts w:ascii="仿宋_GB2312" w:eastAsia="仿宋_GB2312" w:hAnsi="仿宋_GB2312" w:cstheme="minorBidi"/>
          <w:bCs w:val="0"/>
          <w:color w:val="000000"/>
          <w:kern w:val="2"/>
          <w:sz w:val="28"/>
          <w:szCs w:val="28"/>
        </w:rPr>
        <w:t xml:space="preserve"> </w:t>
      </w:r>
      <w:r w:rsidRPr="00192B46">
        <w:rPr>
          <w:rFonts w:ascii="仿宋_GB2312" w:eastAsia="仿宋_GB2312" w:hAnsi="仿宋_GB2312" w:cstheme="minorBidi" w:hint="eastAsia"/>
          <w:bCs w:val="0"/>
          <w:color w:val="000000"/>
          <w:kern w:val="2"/>
          <w:sz w:val="28"/>
          <w:szCs w:val="28"/>
        </w:rPr>
        <w:t>健壮性</w:t>
      </w:r>
      <w:bookmarkEnd w:id="292"/>
    </w:p>
    <w:p w14:paraId="57E9260B" w14:textId="4C93F32D" w:rsidR="003A05E1" w:rsidRPr="003A05E1" w:rsidRDefault="003A05E1" w:rsidP="003A05E1">
      <w:pPr>
        <w:widowControl/>
        <w:spacing w:line="360" w:lineRule="auto"/>
        <w:ind w:firstLineChars="200" w:firstLine="560"/>
        <w:jc w:val="left"/>
        <w:rPr>
          <w:ins w:id="293" w:author="hansiqi" w:date="2021-05-08T11:03:00Z"/>
          <w:rFonts w:ascii="仿宋_GB2312" w:eastAsia="仿宋_GB2312" w:hAnsi="仿宋_GB2312"/>
          <w:color w:val="000000"/>
          <w:sz w:val="28"/>
          <w:szCs w:val="28"/>
        </w:rPr>
      </w:pPr>
      <w:r>
        <w:rPr>
          <w:rFonts w:ascii="仿宋_GB2312" w:eastAsia="仿宋_GB2312" w:hAnsi="仿宋_GB2312" w:hint="eastAsia"/>
          <w:color w:val="000000"/>
          <w:sz w:val="28"/>
          <w:szCs w:val="28"/>
        </w:rPr>
        <w:t>最大化的提供容错能力、优雅终止的能力，可保障整体业务运行的健壮性和易处理能力，除了系统性的混沌工程演练之外，每一个应用模块、进程均需考虑在分布式环境中，任意进程异常死亡后的应对能力。</w:t>
      </w:r>
      <w:ins w:id="294" w:author="qinyao" w:date="2021-04-27T12:36:00Z">
        <w:r w:rsidRPr="00F95093">
          <w:rPr>
            <w:rFonts w:ascii="仿宋_GB2312" w:eastAsia="仿宋_GB2312" w:hAnsi="仿宋_GB2312"/>
            <w:color w:val="000000"/>
            <w:sz w:val="28"/>
            <w:szCs w:val="28"/>
          </w:rPr>
          <w:t>可结合故障注入操作指南，使用chaoseblade故障注入测试工具，进行基础的操作系统、云服务等故障注入，如CPU、内存、进程、文件、内核，以及容器服务故障注入，如杀Pod、删容器、驱逐节点等，在产生故障时测试关注点，如服务质量、监控告警、流量调度、弹性伸缩、服务稳定性、程序的自愈能力、系统</w:t>
        </w:r>
        <w:r w:rsidRPr="00F95093">
          <w:rPr>
            <w:rFonts w:ascii="仿宋_GB2312" w:eastAsia="仿宋_GB2312" w:hAnsi="仿宋_GB2312"/>
            <w:color w:val="000000"/>
            <w:sz w:val="28"/>
            <w:szCs w:val="28"/>
          </w:rPr>
          <w:lastRenderedPageBreak/>
          <w:t>的自我容错等能力，系统是否能够自动恢复或者忽略故障继续持续的运行，恢复时间等等。</w:t>
        </w:r>
      </w:ins>
    </w:p>
    <w:p w14:paraId="7BEE43F3" w14:textId="3B2C6193" w:rsidR="00957FC7" w:rsidRPr="00957FC7" w:rsidRDefault="00957FC7" w:rsidP="00957FC7">
      <w:pPr>
        <w:pStyle w:val="3"/>
        <w:rPr>
          <w:ins w:id="295" w:author="hansiqi" w:date="2021-05-08T11:03:00Z"/>
          <w:rFonts w:ascii="仿宋_GB2312" w:eastAsia="仿宋_GB2312" w:hAnsi="仿宋_GB2312" w:cstheme="minorBidi"/>
          <w:bCs w:val="0"/>
          <w:color w:val="000000"/>
          <w:kern w:val="2"/>
          <w:sz w:val="28"/>
          <w:szCs w:val="28"/>
        </w:rPr>
      </w:pPr>
      <w:bookmarkStart w:id="296" w:name="_Toc71364715"/>
      <w:ins w:id="297" w:author="hansiqi" w:date="2021-05-08T11:08:00Z">
        <w:r>
          <w:rPr>
            <w:rFonts w:ascii="仿宋_GB2312" w:eastAsia="仿宋_GB2312" w:hAnsi="仿宋_GB2312" w:cstheme="minorBidi"/>
            <w:bCs w:val="0"/>
            <w:color w:val="000000"/>
            <w:kern w:val="2"/>
            <w:sz w:val="28"/>
            <w:szCs w:val="28"/>
          </w:rPr>
          <w:t>6</w:t>
        </w:r>
      </w:ins>
      <w:r w:rsidR="00EF6186">
        <w:rPr>
          <w:rFonts w:ascii="仿宋_GB2312" w:eastAsia="仿宋_GB2312" w:hAnsi="仿宋_GB2312" w:cstheme="minorBidi" w:hint="eastAsia"/>
          <w:bCs w:val="0"/>
          <w:color w:val="000000"/>
          <w:kern w:val="2"/>
          <w:sz w:val="28"/>
          <w:szCs w:val="28"/>
        </w:rPr>
        <w:t>.</w:t>
      </w:r>
      <w:r w:rsidR="00EF6186">
        <w:rPr>
          <w:rFonts w:ascii="仿宋_GB2312" w:eastAsia="仿宋_GB2312" w:hAnsi="仿宋_GB2312" w:cstheme="minorBidi"/>
          <w:bCs w:val="0"/>
          <w:color w:val="000000"/>
          <w:kern w:val="2"/>
          <w:sz w:val="28"/>
          <w:szCs w:val="28"/>
        </w:rPr>
        <w:t xml:space="preserve"> </w:t>
      </w:r>
      <w:ins w:id="298" w:author="hansiqi" w:date="2021-05-08T11:07:00Z">
        <w:r>
          <w:rPr>
            <w:rFonts w:ascii="仿宋_GB2312" w:eastAsia="仿宋_GB2312" w:hAnsi="仿宋_GB2312" w:cstheme="minorBidi" w:hint="eastAsia"/>
            <w:bCs w:val="0"/>
            <w:color w:val="000000"/>
            <w:kern w:val="2"/>
            <w:sz w:val="28"/>
            <w:szCs w:val="28"/>
          </w:rPr>
          <w:t>可靠</w:t>
        </w:r>
        <w:r w:rsidRPr="00192B46">
          <w:rPr>
            <w:rFonts w:ascii="仿宋_GB2312" w:eastAsia="仿宋_GB2312" w:hAnsi="仿宋_GB2312" w:cstheme="minorBidi" w:hint="eastAsia"/>
            <w:bCs w:val="0"/>
            <w:color w:val="000000"/>
            <w:kern w:val="2"/>
            <w:sz w:val="28"/>
            <w:szCs w:val="28"/>
          </w:rPr>
          <w:t>性</w:t>
        </w:r>
      </w:ins>
      <w:bookmarkEnd w:id="296"/>
    </w:p>
    <w:p w14:paraId="3003DAB1" w14:textId="77777777" w:rsidR="003A05E1" w:rsidRDefault="003A05E1" w:rsidP="003A05E1">
      <w:pPr>
        <w:widowControl/>
        <w:spacing w:line="360" w:lineRule="auto"/>
        <w:ind w:firstLineChars="200" w:firstLine="560"/>
        <w:jc w:val="left"/>
        <w:rPr>
          <w:ins w:id="299" w:author="hansiqi" w:date="2021-05-08T11:03:00Z"/>
          <w:rFonts w:ascii="仿宋_GB2312" w:eastAsia="仿宋_GB2312" w:hAnsi="仿宋_GB2312"/>
          <w:color w:val="000000"/>
          <w:sz w:val="28"/>
          <w:szCs w:val="28"/>
        </w:rPr>
      </w:pPr>
      <w:ins w:id="300" w:author="hansiqi" w:date="2021-05-08T11:03:00Z">
        <w:r>
          <w:rPr>
            <w:rFonts w:ascii="仿宋_GB2312" w:eastAsia="仿宋_GB2312" w:hAnsi="仿宋_GB2312" w:hint="eastAsia"/>
            <w:color w:val="000000"/>
            <w:sz w:val="28"/>
            <w:szCs w:val="28"/>
          </w:rPr>
          <w:t>确保应用程序跟新和基础设施变更之后的系统是否安全可靠，以便在保持最终用户优质体验的同时，更加快速可靠地进行交付。使用持续集成和持续交付等实践经验来测试每次变更是否能够正常运行，实时对当前系统的功能以及性能进行监控，判断系统是否持续可靠的在运行。</w:t>
        </w:r>
      </w:ins>
    </w:p>
    <w:p w14:paraId="6D9F8C59" w14:textId="13F4BEE2" w:rsidR="00157050" w:rsidRPr="00157050" w:rsidRDefault="00EF6186" w:rsidP="00157050">
      <w:pPr>
        <w:pStyle w:val="3"/>
        <w:rPr>
          <w:ins w:id="301" w:author="hansiqi" w:date="2021-05-08T11:03:00Z"/>
          <w:rFonts w:ascii="仿宋_GB2312" w:eastAsia="仿宋_GB2312" w:hAnsi="仿宋_GB2312" w:cstheme="minorBidi"/>
          <w:bCs w:val="0"/>
          <w:color w:val="000000"/>
          <w:kern w:val="2"/>
          <w:sz w:val="28"/>
          <w:szCs w:val="28"/>
        </w:rPr>
      </w:pPr>
      <w:bookmarkStart w:id="302" w:name="_Toc71364716"/>
      <w:ins w:id="303" w:author="hansiqi" w:date="2021-05-08T11:10:00Z">
        <w:r>
          <w:rPr>
            <w:rFonts w:ascii="仿宋_GB2312" w:eastAsia="仿宋_GB2312" w:hAnsi="仿宋_GB2312" w:cstheme="minorBidi" w:hint="eastAsia"/>
            <w:bCs w:val="0"/>
            <w:color w:val="000000"/>
            <w:kern w:val="2"/>
            <w:sz w:val="28"/>
            <w:szCs w:val="28"/>
          </w:rPr>
          <w:t>7.</w:t>
        </w:r>
        <w:r>
          <w:rPr>
            <w:rFonts w:ascii="仿宋_GB2312" w:eastAsia="仿宋_GB2312" w:hAnsi="仿宋_GB2312" w:cstheme="minorBidi"/>
            <w:bCs w:val="0"/>
            <w:color w:val="000000"/>
            <w:kern w:val="2"/>
            <w:sz w:val="28"/>
            <w:szCs w:val="28"/>
          </w:rPr>
          <w:t xml:space="preserve"> </w:t>
        </w:r>
      </w:ins>
      <w:ins w:id="304" w:author="hansiqi" w:date="2021-05-08T11:08:00Z">
        <w:r w:rsidR="00157050">
          <w:rPr>
            <w:rFonts w:ascii="仿宋_GB2312" w:eastAsia="仿宋_GB2312" w:hAnsi="仿宋_GB2312" w:cstheme="minorBidi" w:hint="eastAsia"/>
            <w:bCs w:val="0"/>
            <w:color w:val="000000"/>
            <w:kern w:val="2"/>
            <w:sz w:val="28"/>
            <w:szCs w:val="28"/>
          </w:rPr>
          <w:t>安全</w:t>
        </w:r>
        <w:r w:rsidR="00157050" w:rsidRPr="00192B46">
          <w:rPr>
            <w:rFonts w:ascii="仿宋_GB2312" w:eastAsia="仿宋_GB2312" w:hAnsi="仿宋_GB2312" w:cstheme="minorBidi" w:hint="eastAsia"/>
            <w:bCs w:val="0"/>
            <w:color w:val="000000"/>
            <w:kern w:val="2"/>
            <w:sz w:val="28"/>
            <w:szCs w:val="28"/>
          </w:rPr>
          <w:t>性</w:t>
        </w:r>
      </w:ins>
      <w:bookmarkEnd w:id="302"/>
    </w:p>
    <w:p w14:paraId="7D3CF2ED" w14:textId="77777777" w:rsidR="003A05E1" w:rsidRPr="004B2D26" w:rsidRDefault="003A05E1" w:rsidP="003A05E1">
      <w:pPr>
        <w:widowControl/>
        <w:spacing w:line="360" w:lineRule="auto"/>
        <w:ind w:firstLineChars="200" w:firstLine="560"/>
        <w:jc w:val="left"/>
        <w:rPr>
          <w:ins w:id="305" w:author="hansiqi" w:date="2021-05-08T11:03:00Z"/>
          <w:rFonts w:ascii="仿宋_GB2312" w:eastAsia="仿宋_GB2312" w:hAnsi="仿宋_GB2312"/>
          <w:color w:val="000000"/>
          <w:sz w:val="28"/>
          <w:szCs w:val="28"/>
        </w:rPr>
      </w:pPr>
      <w:ins w:id="306" w:author="hansiqi" w:date="2021-05-08T11:03:00Z">
        <w:r w:rsidRPr="004B2D26">
          <w:rPr>
            <w:rFonts w:ascii="仿宋_GB2312" w:eastAsia="仿宋_GB2312" w:hAnsi="仿宋_GB2312" w:hint="eastAsia"/>
            <w:color w:val="000000"/>
            <w:sz w:val="28"/>
            <w:szCs w:val="28"/>
          </w:rPr>
          <w:t>DevOps的落地使得软件交付的频率大幅度提升，这就进一步使得DevOps安全问题变得更加需要重视。那么，有哪些层面的安全问题需要考虑呢？</w:t>
        </w:r>
      </w:ins>
    </w:p>
    <w:p w14:paraId="26406190" w14:textId="77777777" w:rsidR="003A05E1" w:rsidRPr="004B2D26" w:rsidRDefault="003A05E1" w:rsidP="003A05E1">
      <w:pPr>
        <w:widowControl/>
        <w:numPr>
          <w:ilvl w:val="255"/>
          <w:numId w:val="0"/>
        </w:numPr>
        <w:spacing w:line="360" w:lineRule="auto"/>
        <w:jc w:val="left"/>
        <w:rPr>
          <w:ins w:id="307" w:author="hansiqi" w:date="2021-05-08T11:03:00Z"/>
          <w:rFonts w:ascii="仿宋_GB2312" w:eastAsia="仿宋_GB2312" w:hAnsi="仿宋_GB2312"/>
          <w:color w:val="333333"/>
          <w:sz w:val="28"/>
          <w:szCs w:val="28"/>
        </w:rPr>
      </w:pPr>
      <w:ins w:id="308" w:author="hansiqi" w:date="2021-05-08T11:03:00Z">
        <w:r w:rsidRPr="004B2D26">
          <w:rPr>
            <w:rFonts w:ascii="仿宋_GB2312" w:eastAsia="仿宋_GB2312" w:hAnsi="仿宋_GB2312" w:hint="eastAsia"/>
            <w:color w:val="333333"/>
            <w:sz w:val="28"/>
            <w:szCs w:val="28"/>
          </w:rPr>
          <w:t>（1）自研代码的安全</w:t>
        </w:r>
      </w:ins>
    </w:p>
    <w:p w14:paraId="0EEBA7B5" w14:textId="77777777" w:rsidR="003A05E1" w:rsidRPr="004B2D26" w:rsidRDefault="003A05E1" w:rsidP="003A05E1">
      <w:pPr>
        <w:widowControl/>
        <w:spacing w:line="360" w:lineRule="auto"/>
        <w:ind w:firstLineChars="200" w:firstLine="560"/>
        <w:jc w:val="left"/>
        <w:rPr>
          <w:ins w:id="309" w:author="hansiqi" w:date="2021-05-08T11:03:00Z"/>
          <w:rFonts w:ascii="仿宋_GB2312" w:eastAsia="仿宋_GB2312" w:hAnsi="仿宋_GB2312"/>
          <w:color w:val="000000"/>
          <w:sz w:val="28"/>
          <w:szCs w:val="28"/>
        </w:rPr>
      </w:pPr>
      <w:ins w:id="310" w:author="hansiqi" w:date="2021-05-08T11:03:00Z">
        <w:r w:rsidRPr="004B2D26">
          <w:rPr>
            <w:rFonts w:ascii="仿宋_GB2312" w:eastAsia="仿宋_GB2312" w:hAnsi="仿宋_GB2312" w:hint="eastAsia"/>
            <w:color w:val="000000"/>
            <w:sz w:val="28"/>
            <w:szCs w:val="28"/>
          </w:rPr>
          <w:t>内部研发的代码，建议通过单元测试、静态扫描等基本手段进行安全合规性检查。自研代码发现问题可以给研发人员指定相应的任务去解决，因为这些代码都是自主可控，而开源代码缺陷基本不可能去修复，这是应对自研代码安全威胁的优势。自研代码经过扫描之后，可以知道目前的技术债务(Technical</w:t>
        </w:r>
        <w:r w:rsidRPr="004B2D26">
          <w:rPr>
            <w:rFonts w:ascii="仿宋_GB2312" w:eastAsia="仿宋_GB2312" w:hAnsi="仿宋_GB2312"/>
            <w:color w:val="000000"/>
            <w:sz w:val="28"/>
            <w:szCs w:val="28"/>
          </w:rPr>
          <w:t xml:space="preserve"> </w:t>
        </w:r>
        <w:r w:rsidRPr="004B2D26">
          <w:rPr>
            <w:rFonts w:ascii="仿宋_GB2312" w:eastAsia="仿宋_GB2312" w:hAnsi="仿宋_GB2312" w:hint="eastAsia"/>
            <w:color w:val="000000"/>
            <w:sz w:val="28"/>
            <w:szCs w:val="28"/>
          </w:rPr>
          <w:t>Debt)情况，防止技术债务不停增长。</w:t>
        </w:r>
      </w:ins>
    </w:p>
    <w:p w14:paraId="018D8ECB" w14:textId="77777777" w:rsidR="003A05E1" w:rsidRPr="004B2D26" w:rsidRDefault="003A05E1" w:rsidP="003A05E1">
      <w:pPr>
        <w:widowControl/>
        <w:numPr>
          <w:ilvl w:val="255"/>
          <w:numId w:val="0"/>
        </w:numPr>
        <w:spacing w:line="360" w:lineRule="auto"/>
        <w:jc w:val="left"/>
        <w:rPr>
          <w:ins w:id="311" w:author="hansiqi" w:date="2021-05-08T11:03:00Z"/>
          <w:rFonts w:ascii="仿宋_GB2312" w:eastAsia="仿宋_GB2312" w:hAnsi="仿宋_GB2312"/>
          <w:color w:val="333333"/>
          <w:sz w:val="28"/>
          <w:szCs w:val="28"/>
        </w:rPr>
      </w:pPr>
      <w:ins w:id="312" w:author="hansiqi" w:date="2021-05-08T11:03:00Z">
        <w:r w:rsidRPr="004B2D26">
          <w:rPr>
            <w:rFonts w:ascii="仿宋_GB2312" w:eastAsia="仿宋_GB2312" w:hAnsi="仿宋_GB2312" w:hint="eastAsia"/>
            <w:color w:val="333333"/>
            <w:sz w:val="28"/>
            <w:szCs w:val="28"/>
          </w:rPr>
          <w:t>（</w:t>
        </w:r>
        <w:r w:rsidRPr="004B2D26">
          <w:rPr>
            <w:rFonts w:ascii="仿宋_GB2312" w:eastAsia="仿宋_GB2312" w:hAnsi="仿宋_GB2312"/>
            <w:color w:val="333333"/>
            <w:sz w:val="28"/>
            <w:szCs w:val="28"/>
          </w:rPr>
          <w:t>2</w:t>
        </w:r>
        <w:r w:rsidRPr="004B2D26">
          <w:rPr>
            <w:rFonts w:ascii="仿宋_GB2312" w:eastAsia="仿宋_GB2312" w:hAnsi="仿宋_GB2312" w:hint="eastAsia"/>
            <w:color w:val="333333"/>
            <w:sz w:val="28"/>
            <w:szCs w:val="28"/>
          </w:rPr>
          <w:t>）开源的安全问题</w:t>
        </w:r>
      </w:ins>
    </w:p>
    <w:p w14:paraId="2EABB287" w14:textId="77777777" w:rsidR="003A05E1" w:rsidRPr="004B2D26" w:rsidRDefault="003A05E1" w:rsidP="003A05E1">
      <w:pPr>
        <w:widowControl/>
        <w:spacing w:line="360" w:lineRule="auto"/>
        <w:ind w:firstLineChars="200" w:firstLine="560"/>
        <w:jc w:val="left"/>
        <w:rPr>
          <w:ins w:id="313" w:author="hansiqi" w:date="2021-05-08T11:03:00Z"/>
          <w:rFonts w:ascii="仿宋_GB2312" w:eastAsia="仿宋_GB2312" w:hAnsi="仿宋_GB2312"/>
          <w:color w:val="000000"/>
          <w:sz w:val="28"/>
          <w:szCs w:val="28"/>
        </w:rPr>
      </w:pPr>
      <w:ins w:id="314" w:author="hansiqi" w:date="2021-05-08T11:03:00Z">
        <w:r w:rsidRPr="004B2D26">
          <w:rPr>
            <w:rFonts w:ascii="仿宋_GB2312" w:eastAsia="仿宋_GB2312" w:hAnsi="仿宋_GB2312" w:hint="eastAsia"/>
            <w:color w:val="000000"/>
            <w:sz w:val="28"/>
            <w:szCs w:val="28"/>
          </w:rPr>
          <w:lastRenderedPageBreak/>
          <w:t>传统开源安全威胁解决手段通常是成立开源技术专家组(委员会)，列出目前已知的、企业必须重视的安全威胁列表，在上线前由安全组对交付件进行扫描，发现问题立即进行整改，然后再次反复此流程直到符合上线安全规范。从目前市场调查的情况来看，开源问题所带来的威胁遍布各行各业，且比例呈上升趋势。</w:t>
        </w:r>
      </w:ins>
    </w:p>
    <w:p w14:paraId="276F2898" w14:textId="2AC12844" w:rsidR="003A05E1" w:rsidRDefault="003A05E1" w:rsidP="003A05E1">
      <w:pPr>
        <w:spacing w:line="360" w:lineRule="auto"/>
        <w:ind w:firstLineChars="200" w:firstLine="560"/>
        <w:rPr>
          <w:rFonts w:ascii="仿宋_GB2312" w:eastAsia="仿宋_GB2312" w:hAnsi="仿宋_GB2312"/>
          <w:color w:val="000000"/>
          <w:sz w:val="28"/>
          <w:szCs w:val="28"/>
        </w:rPr>
      </w:pPr>
      <w:ins w:id="315" w:author="hansiqi" w:date="2021-05-08T11:03:00Z">
        <w:r>
          <w:rPr>
            <w:rFonts w:ascii="仿宋_GB2312" w:eastAsia="仿宋_GB2312" w:hAnsi="仿宋_GB2312"/>
            <w:color w:val="000000"/>
            <w:sz w:val="28"/>
            <w:szCs w:val="28"/>
          </w:rPr>
          <w:t>目前通过自研代码检查和第三方开源安全检查来发现系统存在的安全漏洞，通过</w:t>
        </w:r>
        <w:r>
          <w:rPr>
            <w:rFonts w:ascii="仿宋_GB2312" w:eastAsia="仿宋_GB2312" w:hAnsi="仿宋_GB2312" w:hint="eastAsia"/>
            <w:color w:val="000000"/>
            <w:sz w:val="28"/>
            <w:szCs w:val="28"/>
          </w:rPr>
          <w:t>自动化的统一流程结合全面深入的安全扫描能够实现对任何一个安全细节都兼顾到，并且可以快速了解安全问题的影响范围。</w:t>
        </w:r>
        <w:r>
          <w:rPr>
            <w:rFonts w:ascii="仿宋_GB2312" w:eastAsia="仿宋_GB2312" w:hAnsi="仿宋_GB2312"/>
            <w:color w:val="000000"/>
            <w:sz w:val="28"/>
            <w:szCs w:val="28"/>
          </w:rPr>
          <w:t>面对这种情况，需要有一套</w:t>
        </w:r>
        <w:r>
          <w:rPr>
            <w:rFonts w:ascii="仿宋_GB2312" w:eastAsia="仿宋_GB2312" w:hAnsi="仿宋_GB2312" w:hint="eastAsia"/>
            <w:color w:val="000000"/>
            <w:sz w:val="28"/>
            <w:szCs w:val="28"/>
          </w:rPr>
          <w:t>安全测试</w:t>
        </w:r>
        <w:r>
          <w:rPr>
            <w:rFonts w:ascii="仿宋_GB2312" w:eastAsia="仿宋_GB2312" w:hAnsi="仿宋_GB2312"/>
            <w:color w:val="000000"/>
            <w:sz w:val="28"/>
            <w:szCs w:val="28"/>
          </w:rPr>
          <w:t>的工具</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可以与</w:t>
        </w:r>
        <w:r>
          <w:rPr>
            <w:rFonts w:ascii="仿宋_GB2312" w:eastAsia="仿宋_GB2312" w:hAnsi="仿宋_GB2312" w:hint="eastAsia"/>
            <w:color w:val="000000"/>
            <w:sz w:val="28"/>
            <w:szCs w:val="28"/>
          </w:rPr>
          <w:t>自动化扫描相结合</w:t>
        </w:r>
        <w:r>
          <w:rPr>
            <w:rFonts w:ascii="仿宋_GB2312" w:eastAsia="仿宋_GB2312" w:hAnsi="仿宋_GB2312"/>
            <w:color w:val="000000"/>
            <w:sz w:val="28"/>
            <w:szCs w:val="28"/>
          </w:rPr>
          <w:t>，</w:t>
        </w:r>
        <w:r>
          <w:rPr>
            <w:rFonts w:ascii="仿宋_GB2312" w:eastAsia="仿宋_GB2312" w:hAnsi="仿宋_GB2312" w:hint="eastAsia"/>
            <w:color w:val="000000"/>
            <w:sz w:val="28"/>
            <w:szCs w:val="28"/>
          </w:rPr>
          <w:t>或者模拟一些安全事件来验证自动化安全扫描是否扫描出全部的安全问题。</w:t>
        </w:r>
      </w:ins>
    </w:p>
    <w:p w14:paraId="0382D34B" w14:textId="69C73776" w:rsidR="00874950" w:rsidRDefault="006D3591">
      <w:pPr>
        <w:pStyle w:val="3"/>
        <w:rPr>
          <w:rFonts w:ascii="仿宋_GB2312" w:eastAsia="仿宋_GB2312" w:hAnsi="仿宋_GB2312" w:cstheme="minorBidi"/>
          <w:bCs w:val="0"/>
          <w:color w:val="000000"/>
          <w:kern w:val="2"/>
          <w:sz w:val="28"/>
          <w:szCs w:val="28"/>
        </w:rPr>
      </w:pPr>
      <w:bookmarkStart w:id="316" w:name="_Toc71364717"/>
      <w:r>
        <w:rPr>
          <w:rFonts w:ascii="仿宋_GB2312" w:eastAsia="仿宋_GB2312" w:hAnsi="仿宋_GB2312" w:cstheme="minorBidi"/>
          <w:bCs w:val="0"/>
          <w:color w:val="000000"/>
          <w:kern w:val="2"/>
          <w:sz w:val="28"/>
          <w:szCs w:val="28"/>
        </w:rPr>
        <w:t xml:space="preserve">8. </w:t>
      </w:r>
      <w:r w:rsidR="00D77F37">
        <w:rPr>
          <w:rFonts w:ascii="仿宋_GB2312" w:eastAsia="仿宋_GB2312" w:hAnsi="仿宋_GB2312" w:cstheme="minorBidi"/>
          <w:bCs w:val="0"/>
          <w:color w:val="000000"/>
          <w:kern w:val="2"/>
          <w:sz w:val="28"/>
          <w:szCs w:val="28"/>
        </w:rPr>
        <w:t>自动预案验证</w:t>
      </w:r>
      <w:bookmarkEnd w:id="316"/>
    </w:p>
    <w:p w14:paraId="4CF095D9" w14:textId="77777777" w:rsidR="00874950" w:rsidRDefault="00D77F37">
      <w:pPr>
        <w:widowControl/>
        <w:spacing w:line="360" w:lineRule="auto"/>
        <w:ind w:firstLineChars="200" w:firstLine="560"/>
        <w:jc w:val="left"/>
        <w:rPr>
          <w:ins w:id="317" w:author="qinyao" w:date="2021-04-25T23:25:00Z"/>
          <w:rFonts w:ascii="仿宋_GB2312" w:eastAsia="仿宋_GB2312" w:hAnsi="仿宋_GB2312"/>
          <w:color w:val="000000"/>
          <w:sz w:val="28"/>
          <w:szCs w:val="28"/>
        </w:rPr>
      </w:pPr>
      <w:r>
        <w:rPr>
          <w:rFonts w:ascii="仿宋_GB2312" w:eastAsia="仿宋_GB2312" w:hAnsi="仿宋_GB2312"/>
          <w:color w:val="000000"/>
          <w:sz w:val="28"/>
          <w:szCs w:val="28"/>
        </w:rPr>
        <w:t>大量的自动化预案是自动化和智能化运维的基石，由于预案数量庞大，有效性往往会随着时间逐渐劣化。甚至有的预案从设置开始，就没有被验证过。一旦出现问题，预期的运维动作将不会生效。面对这种情况，需要有一套预案验证的工具。可以与混沌工程</w:t>
      </w:r>
      <w:r>
        <w:rPr>
          <w:rFonts w:ascii="仿宋_GB2312" w:eastAsia="仿宋_GB2312" w:hAnsi="仿宋_GB2312" w:hint="eastAsia"/>
          <w:color w:val="000000"/>
          <w:sz w:val="28"/>
          <w:szCs w:val="28"/>
        </w:rPr>
        <w:t>相</w:t>
      </w:r>
      <w:r>
        <w:rPr>
          <w:rFonts w:ascii="仿宋_GB2312" w:eastAsia="仿宋_GB2312" w:hAnsi="仿宋_GB2312"/>
          <w:color w:val="000000"/>
          <w:sz w:val="28"/>
          <w:szCs w:val="28"/>
        </w:rPr>
        <w:t>结合，在测试或演练环境中注入能够触发预案执行的动作</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然后观察自动化预案是否被触发</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效果是否达到预期。这样的机制需要定期执行，甚至是高频执行</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从而保证自动化预案的有效性。</w:t>
      </w:r>
    </w:p>
    <w:p w14:paraId="4C2A6F90" w14:textId="53AF0963" w:rsidR="00874950" w:rsidRDefault="00D77F37">
      <w:pPr>
        <w:pStyle w:val="2"/>
        <w:rPr>
          <w:rFonts w:ascii="楷体" w:eastAsia="楷体" w:hAnsi="楷体"/>
          <w:sz w:val="30"/>
          <w:szCs w:val="30"/>
        </w:rPr>
      </w:pPr>
      <w:bookmarkStart w:id="318" w:name="_Toc57924472"/>
      <w:bookmarkStart w:id="319" w:name="_Toc71364718"/>
      <w:r>
        <w:rPr>
          <w:rFonts w:ascii="楷体" w:eastAsia="楷体" w:hAnsi="楷体" w:hint="eastAsia"/>
          <w:sz w:val="30"/>
          <w:szCs w:val="30"/>
        </w:rPr>
        <w:t>(四)</w:t>
      </w:r>
      <w:r>
        <w:rPr>
          <w:rFonts w:ascii="楷体" w:eastAsia="楷体" w:hAnsi="楷体"/>
          <w:sz w:val="30"/>
          <w:szCs w:val="30"/>
        </w:rPr>
        <w:t xml:space="preserve"> </w:t>
      </w:r>
      <w:r w:rsidRPr="007F71FE">
        <w:rPr>
          <w:rFonts w:ascii="楷体" w:eastAsia="楷体" w:hAnsi="楷体"/>
          <w:sz w:val="30"/>
          <w:szCs w:val="30"/>
        </w:rPr>
        <w:t>测试服务化</w:t>
      </w:r>
      <w:bookmarkEnd w:id="318"/>
      <w:bookmarkEnd w:id="319"/>
    </w:p>
    <w:p w14:paraId="7B816923"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lastRenderedPageBreak/>
        <w:t>测试服务化是服务能力一种拓展形式，测试服务化最大的好处是可以将提供的服务范围扩大化，甚至可以成为重要的测试基础服务</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加速测试架构的演进，避免在重复造轮子的循环中浪费时</w:t>
      </w:r>
      <w:r>
        <w:rPr>
          <w:rFonts w:ascii="仿宋_GB2312" w:eastAsia="仿宋_GB2312" w:hAnsi="仿宋_GB2312" w:hint="eastAsia"/>
          <w:color w:val="000000"/>
          <w:sz w:val="28"/>
          <w:szCs w:val="28"/>
        </w:rPr>
        <w:t>间</w:t>
      </w:r>
      <w:r>
        <w:rPr>
          <w:rFonts w:ascii="仿宋_GB2312" w:eastAsia="仿宋_GB2312" w:hAnsi="仿宋_GB2312"/>
          <w:color w:val="000000"/>
          <w:sz w:val="28"/>
          <w:szCs w:val="28"/>
        </w:rPr>
        <w:t>。</w:t>
      </w:r>
    </w:p>
    <w:p w14:paraId="2EAB6305"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测试服务化领域众多，包括接口测试领域</w:t>
      </w:r>
      <w:r>
        <w:rPr>
          <w:rFonts w:ascii="仿宋_GB2312" w:eastAsia="仿宋_GB2312" w:hAnsi="仿宋_GB2312" w:hint="eastAsia"/>
          <w:color w:val="000000"/>
          <w:sz w:val="28"/>
          <w:szCs w:val="28"/>
        </w:rPr>
        <w:t>、功</w:t>
      </w:r>
      <w:r>
        <w:rPr>
          <w:rFonts w:ascii="仿宋_GB2312" w:eastAsia="仿宋_GB2312" w:hAnsi="仿宋_GB2312"/>
          <w:color w:val="000000"/>
          <w:sz w:val="28"/>
          <w:szCs w:val="28"/>
        </w:rPr>
        <w:t>能回归框架平台领域</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E2E测试领域</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灰度测试领域</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故障演练测试领域</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性能兼容性测试领域等，所有领域的测试服务化构建出了测试的基础实施。</w:t>
      </w:r>
    </w:p>
    <w:p w14:paraId="7B356891"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在云原生时代，将测试基础</w:t>
      </w:r>
      <w:r>
        <w:rPr>
          <w:rFonts w:ascii="仿宋_GB2312" w:eastAsia="仿宋_GB2312" w:hAnsi="仿宋_GB2312" w:hint="eastAsia"/>
          <w:color w:val="000000"/>
          <w:sz w:val="28"/>
          <w:szCs w:val="28"/>
        </w:rPr>
        <w:t>设施</w:t>
      </w:r>
      <w:r>
        <w:rPr>
          <w:rFonts w:ascii="仿宋_GB2312" w:eastAsia="仿宋_GB2312" w:hAnsi="仿宋_GB2312"/>
          <w:color w:val="000000"/>
          <w:sz w:val="28"/>
          <w:szCs w:val="28"/>
        </w:rPr>
        <w:t>与DevOps</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持续交付等概念有机结合，将服务化的测试工具平台集成</w:t>
      </w:r>
      <w:r>
        <w:rPr>
          <w:rFonts w:ascii="仿宋_GB2312" w:eastAsia="仿宋_GB2312" w:hAnsi="仿宋_GB2312" w:hint="eastAsia"/>
          <w:color w:val="000000"/>
          <w:sz w:val="28"/>
          <w:szCs w:val="28"/>
        </w:rPr>
        <w:t>到</w:t>
      </w:r>
      <w:r>
        <w:rPr>
          <w:rFonts w:ascii="仿宋_GB2312" w:eastAsia="仿宋_GB2312" w:hAnsi="仿宋_GB2312"/>
          <w:color w:val="000000"/>
          <w:sz w:val="28"/>
          <w:szCs w:val="28"/>
        </w:rPr>
        <w:t>持续交付流水线上的工具链来</w:t>
      </w:r>
      <w:r>
        <w:rPr>
          <w:rFonts w:ascii="仿宋_GB2312" w:eastAsia="仿宋_GB2312" w:hAnsi="仿宋_GB2312" w:hint="eastAsia"/>
          <w:color w:val="000000"/>
          <w:sz w:val="28"/>
          <w:szCs w:val="28"/>
        </w:rPr>
        <w:t>实现</w:t>
      </w:r>
      <w:r>
        <w:rPr>
          <w:rFonts w:ascii="仿宋_GB2312" w:eastAsia="仿宋_GB2312" w:hAnsi="仿宋_GB2312"/>
          <w:color w:val="000000"/>
          <w:sz w:val="28"/>
          <w:szCs w:val="28"/>
        </w:rPr>
        <w:t>更大的价值</w:t>
      </w:r>
      <w:r>
        <w:rPr>
          <w:rFonts w:ascii="仿宋_GB2312" w:eastAsia="仿宋_GB2312" w:hAnsi="仿宋_GB2312"/>
          <w:sz w:val="28"/>
          <w:szCs w:val="28"/>
        </w:rPr>
        <w:t>输出</w:t>
      </w:r>
      <w:r>
        <w:rPr>
          <w:rFonts w:ascii="仿宋_GB2312" w:eastAsia="仿宋_GB2312" w:hAnsi="仿宋_GB2312" w:hint="eastAsia"/>
          <w:sz w:val="28"/>
          <w:szCs w:val="28"/>
        </w:rPr>
        <w:t>，</w:t>
      </w:r>
      <w:r>
        <w:rPr>
          <w:rFonts w:ascii="仿宋_GB2312" w:eastAsia="仿宋_GB2312" w:hAnsi="仿宋_GB2312"/>
          <w:sz w:val="28"/>
          <w:szCs w:val="28"/>
        </w:rPr>
        <w:t>是一个很好的尝试。</w:t>
      </w:r>
    </w:p>
    <w:p w14:paraId="4AF96EA6" w14:textId="77777777" w:rsidR="00874950" w:rsidRDefault="00D77F37">
      <w:pPr>
        <w:pStyle w:val="3"/>
        <w:rPr>
          <w:rFonts w:ascii="仿宋_GB2312" w:eastAsia="仿宋_GB2312" w:hAnsi="仿宋_GB2312" w:cstheme="minorBidi"/>
          <w:bCs w:val="0"/>
          <w:color w:val="000000"/>
          <w:kern w:val="2"/>
          <w:sz w:val="28"/>
          <w:szCs w:val="28"/>
        </w:rPr>
      </w:pPr>
      <w:bookmarkStart w:id="320" w:name="_Toc71364719"/>
      <w:r>
        <w:rPr>
          <w:rFonts w:ascii="仿宋_GB2312" w:eastAsia="仿宋_GB2312" w:hAnsi="仿宋_GB2312" w:cstheme="minorBidi"/>
          <w:bCs w:val="0"/>
          <w:color w:val="000000"/>
          <w:kern w:val="2"/>
          <w:sz w:val="28"/>
          <w:szCs w:val="28"/>
        </w:rPr>
        <w:t>1</w:t>
      </w:r>
      <w:r>
        <w:rPr>
          <w:rFonts w:ascii="仿宋_GB2312" w:eastAsia="仿宋_GB2312" w:hAnsi="仿宋_GB2312" w:cstheme="minorBidi" w:hint="eastAsia"/>
          <w:bCs w:val="0"/>
          <w:color w:val="000000"/>
          <w:kern w:val="2"/>
          <w:sz w:val="28"/>
          <w:szCs w:val="28"/>
        </w:rPr>
        <w:t>．</w:t>
      </w:r>
      <w:r>
        <w:rPr>
          <w:rFonts w:ascii="仿宋_GB2312" w:eastAsia="仿宋_GB2312" w:hAnsi="仿宋_GB2312" w:cstheme="minorBidi"/>
          <w:bCs w:val="0"/>
          <w:color w:val="000000"/>
          <w:kern w:val="2"/>
          <w:sz w:val="28"/>
          <w:szCs w:val="28"/>
        </w:rPr>
        <w:t xml:space="preserve"> E2E测试</w:t>
      </w:r>
      <w:bookmarkEnd w:id="320"/>
    </w:p>
    <w:p w14:paraId="280B8622" w14:textId="77777777" w:rsidR="00874950" w:rsidRDefault="00D77F37">
      <w:pPr>
        <w:pStyle w:val="3"/>
        <w:rPr>
          <w:rFonts w:ascii="仿宋_GB2312" w:eastAsia="仿宋_GB2312" w:hAnsi="仿宋_GB2312" w:cstheme="minorBidi"/>
          <w:bCs w:val="0"/>
          <w:color w:val="000000"/>
          <w:kern w:val="2"/>
          <w:sz w:val="28"/>
          <w:szCs w:val="28"/>
        </w:rPr>
      </w:pPr>
      <w:bookmarkStart w:id="321" w:name="_Toc71364720"/>
      <w:r>
        <w:rPr>
          <w:rFonts w:ascii="仿宋_GB2312" w:eastAsia="仿宋_GB2312" w:hAnsi="仿宋_GB2312" w:cstheme="minorBidi"/>
          <w:bCs w:val="0"/>
          <w:color w:val="000000"/>
          <w:kern w:val="2"/>
          <w:sz w:val="28"/>
          <w:szCs w:val="28"/>
        </w:rPr>
        <w:t>2</w:t>
      </w:r>
      <w:r>
        <w:rPr>
          <w:rFonts w:ascii="仿宋_GB2312" w:eastAsia="仿宋_GB2312" w:hAnsi="仿宋_GB2312" w:cstheme="minorBidi" w:hint="eastAsia"/>
          <w:bCs w:val="0"/>
          <w:color w:val="000000"/>
          <w:kern w:val="2"/>
          <w:sz w:val="28"/>
          <w:szCs w:val="28"/>
        </w:rPr>
        <w:t>．</w:t>
      </w:r>
      <w:r>
        <w:rPr>
          <w:rFonts w:ascii="仿宋_GB2312" w:eastAsia="仿宋_GB2312" w:hAnsi="仿宋_GB2312" w:cstheme="minorBidi"/>
          <w:bCs w:val="0"/>
          <w:color w:val="000000"/>
          <w:kern w:val="2"/>
          <w:sz w:val="28"/>
          <w:szCs w:val="28"/>
        </w:rPr>
        <w:t xml:space="preserve"> 接口测试</w:t>
      </w:r>
      <w:bookmarkEnd w:id="321"/>
    </w:p>
    <w:p w14:paraId="5D258105"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云原生软件系统在接口层面</w:t>
      </w:r>
      <w:r>
        <w:rPr>
          <w:rFonts w:ascii="仿宋_GB2312" w:eastAsia="仿宋_GB2312" w:hAnsi="仿宋_GB2312" w:hint="eastAsia"/>
          <w:color w:val="000000"/>
          <w:sz w:val="28"/>
          <w:szCs w:val="28"/>
        </w:rPr>
        <w:t>有</w:t>
      </w:r>
      <w:r>
        <w:rPr>
          <w:rFonts w:ascii="仿宋_GB2312" w:eastAsia="仿宋_GB2312" w:hAnsi="仿宋_GB2312"/>
          <w:color w:val="000000"/>
          <w:sz w:val="28"/>
          <w:szCs w:val="28"/>
        </w:rPr>
        <w:t>两大特性</w:t>
      </w:r>
      <w:r>
        <w:rPr>
          <w:rFonts w:ascii="仿宋_GB2312" w:eastAsia="仿宋_GB2312" w:hAnsi="仿宋_GB2312" w:hint="eastAsia"/>
          <w:color w:val="000000"/>
          <w:sz w:val="28"/>
          <w:szCs w:val="28"/>
        </w:rPr>
        <w:t>：</w:t>
      </w:r>
    </w:p>
    <w:p w14:paraId="02D37F47" w14:textId="77777777" w:rsidR="00874950" w:rsidRDefault="00D77F37">
      <w:pPr>
        <w:pStyle w:val="af2"/>
        <w:widowControl/>
        <w:numPr>
          <w:ilvl w:val="0"/>
          <w:numId w:val="10"/>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在微服务场景下，接口数量大大提升</w:t>
      </w:r>
    </w:p>
    <w:p w14:paraId="06C66DD6" w14:textId="77777777" w:rsidR="00874950" w:rsidRDefault="00D77F37">
      <w:pPr>
        <w:pStyle w:val="af2"/>
        <w:widowControl/>
        <w:numPr>
          <w:ilvl w:val="0"/>
          <w:numId w:val="10"/>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接口的相互依赖更加复杂，链路更长</w:t>
      </w:r>
    </w:p>
    <w:p w14:paraId="05705036"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在这两个前提下，接口测试成本显著提升，传统接口测试服务已经无法适应</w:t>
      </w:r>
      <w:r>
        <w:rPr>
          <w:rFonts w:ascii="仿宋_GB2312" w:eastAsia="仿宋_GB2312" w:hAnsi="仿宋_GB2312" w:hint="eastAsia"/>
          <w:color w:val="000000"/>
          <w:sz w:val="28"/>
          <w:szCs w:val="28"/>
        </w:rPr>
        <w:t>。</w:t>
      </w:r>
    </w:p>
    <w:p w14:paraId="40C1EB32"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云原生基础设施也为接口测试带来了非常多的利好，应用这些云原生特性可以将接口测试的成本大幅降低</w:t>
      </w:r>
      <w:r>
        <w:rPr>
          <w:rFonts w:ascii="仿宋_GB2312" w:eastAsia="仿宋_GB2312" w:hAnsi="仿宋_GB2312" w:hint="eastAsia"/>
          <w:color w:val="000000"/>
          <w:sz w:val="28"/>
          <w:szCs w:val="28"/>
        </w:rPr>
        <w:t>。</w:t>
      </w:r>
    </w:p>
    <w:p w14:paraId="4B0C6BFC" w14:textId="77777777" w:rsidR="00874950" w:rsidRDefault="00D77F37">
      <w:pPr>
        <w:pStyle w:val="3"/>
        <w:rPr>
          <w:rFonts w:ascii="仿宋_GB2312" w:eastAsia="仿宋_GB2312" w:hAnsi="仿宋_GB2312" w:cstheme="minorBidi"/>
          <w:bCs w:val="0"/>
          <w:color w:val="000000"/>
          <w:kern w:val="2"/>
          <w:sz w:val="28"/>
          <w:szCs w:val="28"/>
        </w:rPr>
      </w:pPr>
      <w:bookmarkStart w:id="322" w:name="_Toc71364721"/>
      <w:r>
        <w:rPr>
          <w:rFonts w:ascii="仿宋_GB2312" w:eastAsia="仿宋_GB2312" w:hAnsi="仿宋_GB2312" w:cstheme="minorBidi"/>
          <w:bCs w:val="0"/>
          <w:color w:val="000000"/>
          <w:kern w:val="2"/>
          <w:sz w:val="28"/>
          <w:szCs w:val="28"/>
        </w:rPr>
        <w:t>3</w:t>
      </w:r>
      <w:r>
        <w:rPr>
          <w:rFonts w:ascii="仿宋_GB2312" w:eastAsia="仿宋_GB2312" w:hAnsi="仿宋_GB2312" w:cstheme="minorBidi" w:hint="eastAsia"/>
          <w:bCs w:val="0"/>
          <w:color w:val="000000"/>
          <w:kern w:val="2"/>
          <w:sz w:val="28"/>
          <w:szCs w:val="28"/>
        </w:rPr>
        <w:t>．</w:t>
      </w:r>
      <w:r>
        <w:rPr>
          <w:rFonts w:ascii="仿宋_GB2312" w:eastAsia="仿宋_GB2312" w:hAnsi="仿宋_GB2312" w:cstheme="minorBidi"/>
          <w:bCs w:val="0"/>
          <w:color w:val="000000"/>
          <w:kern w:val="2"/>
          <w:sz w:val="28"/>
          <w:szCs w:val="28"/>
        </w:rPr>
        <w:t xml:space="preserve"> 性能测试</w:t>
      </w:r>
      <w:bookmarkEnd w:id="322"/>
    </w:p>
    <w:p w14:paraId="6AC867F0"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lastRenderedPageBreak/>
        <w:t>性能测试服务化</w:t>
      </w:r>
      <w:r>
        <w:rPr>
          <w:rFonts w:ascii="仿宋_GB2312" w:eastAsia="仿宋_GB2312" w:hAnsi="仿宋_GB2312" w:hint="eastAsia"/>
          <w:color w:val="000000"/>
          <w:sz w:val="28"/>
          <w:szCs w:val="28"/>
        </w:rPr>
        <w:t>之后</w:t>
      </w:r>
      <w:r>
        <w:rPr>
          <w:rFonts w:ascii="仿宋_GB2312" w:eastAsia="仿宋_GB2312" w:hAnsi="仿宋_GB2312"/>
          <w:color w:val="000000"/>
          <w:sz w:val="28"/>
          <w:szCs w:val="28"/>
        </w:rPr>
        <w:t>与之前的区别</w:t>
      </w:r>
      <w:r>
        <w:rPr>
          <w:rFonts w:ascii="仿宋_GB2312" w:eastAsia="仿宋_GB2312" w:hAnsi="仿宋_GB2312" w:hint="eastAsia"/>
          <w:color w:val="000000"/>
          <w:sz w:val="28"/>
          <w:szCs w:val="28"/>
        </w:rPr>
        <w:t>有以下三方面</w:t>
      </w:r>
      <w:r>
        <w:rPr>
          <w:rFonts w:ascii="仿宋_GB2312" w:eastAsia="仿宋_GB2312" w:hAnsi="仿宋_GB2312"/>
          <w:color w:val="000000"/>
          <w:sz w:val="28"/>
          <w:szCs w:val="28"/>
        </w:rPr>
        <w:t>：</w:t>
      </w:r>
    </w:p>
    <w:p w14:paraId="25485CC6" w14:textId="77777777" w:rsidR="00874950" w:rsidRDefault="00D77F37">
      <w:pPr>
        <w:pStyle w:val="af2"/>
        <w:widowControl/>
        <w:numPr>
          <w:ilvl w:val="0"/>
          <w:numId w:val="11"/>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使用场景</w:t>
      </w:r>
    </w:p>
    <w:p w14:paraId="641BD1B3" w14:textId="6C0EE819" w:rsidR="00874950" w:rsidRDefault="00D77F37">
      <w:pPr>
        <w:pStyle w:val="af2"/>
        <w:widowControl/>
        <w:numPr>
          <w:ilvl w:val="0"/>
          <w:numId w:val="12"/>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接口性能测试</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常态化，基线管理，CI/CD结合</w:t>
      </w:r>
    </w:p>
    <w:p w14:paraId="1A489B98" w14:textId="77777777" w:rsidR="00874950" w:rsidRDefault="00D77F37">
      <w:pPr>
        <w:pStyle w:val="af2"/>
        <w:widowControl/>
        <w:numPr>
          <w:ilvl w:val="0"/>
          <w:numId w:val="12"/>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链路性能测试</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基于mesh的压测管理和路由，无侵入业务代码</w:t>
      </w:r>
    </w:p>
    <w:p w14:paraId="6E85C858" w14:textId="77777777" w:rsidR="00874950" w:rsidRDefault="00D77F37">
      <w:pPr>
        <w:pStyle w:val="af2"/>
        <w:widowControl/>
        <w:numPr>
          <w:ilvl w:val="0"/>
          <w:numId w:val="11"/>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成本</w:t>
      </w:r>
    </w:p>
    <w:p w14:paraId="1D63C5AB" w14:textId="77777777" w:rsidR="00874950" w:rsidRDefault="00D77F37">
      <w:pPr>
        <w:pStyle w:val="af2"/>
        <w:widowControl/>
        <w:numPr>
          <w:ilvl w:val="0"/>
          <w:numId w:val="13"/>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压测参数准备</w:t>
      </w:r>
    </w:p>
    <w:p w14:paraId="17A2E19A" w14:textId="77777777" w:rsidR="00874950" w:rsidRDefault="00D77F37">
      <w:pPr>
        <w:pStyle w:val="af2"/>
        <w:widowControl/>
        <w:numPr>
          <w:ilvl w:val="0"/>
          <w:numId w:val="13"/>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压测环境准备</w:t>
      </w:r>
    </w:p>
    <w:p w14:paraId="5EB5986D" w14:textId="77777777" w:rsidR="00874950" w:rsidRDefault="00D77F37">
      <w:pPr>
        <w:pStyle w:val="af2"/>
        <w:widowControl/>
        <w:numPr>
          <w:ilvl w:val="0"/>
          <w:numId w:val="11"/>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最终目标</w:t>
      </w:r>
    </w:p>
    <w:p w14:paraId="77A57260"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提升业务稳定性</w:t>
      </w:r>
    </w:p>
    <w:p w14:paraId="2121B27B" w14:textId="77777777" w:rsidR="00874950" w:rsidRDefault="00D77F37">
      <w:pPr>
        <w:pStyle w:val="af2"/>
        <w:widowControl/>
        <w:numPr>
          <w:ilvl w:val="0"/>
          <w:numId w:val="14"/>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排查能力</w:t>
      </w:r>
    </w:p>
    <w:p w14:paraId="24C8D7DA" w14:textId="77777777" w:rsidR="00874950" w:rsidRDefault="00D77F37">
      <w:pPr>
        <w:pStyle w:val="af2"/>
        <w:widowControl/>
        <w:numPr>
          <w:ilvl w:val="0"/>
          <w:numId w:val="14"/>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性能优化建议</w:t>
      </w:r>
    </w:p>
    <w:p w14:paraId="480D7E64" w14:textId="77777777" w:rsidR="00874950" w:rsidRDefault="00D77F37">
      <w:pPr>
        <w:pStyle w:val="af2"/>
        <w:widowControl/>
        <w:numPr>
          <w:ilvl w:val="0"/>
          <w:numId w:val="14"/>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容量评估能力</w:t>
      </w:r>
    </w:p>
    <w:p w14:paraId="48B6A502" w14:textId="77777777" w:rsidR="00874950" w:rsidRDefault="00D77F37">
      <w:pPr>
        <w:pStyle w:val="3"/>
        <w:rPr>
          <w:rFonts w:ascii="仿宋_GB2312" w:eastAsia="仿宋_GB2312" w:hAnsi="仿宋_GB2312" w:cstheme="minorBidi"/>
          <w:bCs w:val="0"/>
          <w:color w:val="000000"/>
          <w:kern w:val="2"/>
          <w:sz w:val="28"/>
          <w:szCs w:val="28"/>
        </w:rPr>
      </w:pPr>
      <w:bookmarkStart w:id="323" w:name="_Toc71364722"/>
      <w:r>
        <w:rPr>
          <w:rFonts w:ascii="仿宋_GB2312" w:eastAsia="仿宋_GB2312" w:hAnsi="仿宋_GB2312" w:cstheme="minorBidi"/>
          <w:bCs w:val="0"/>
          <w:color w:val="000000"/>
          <w:kern w:val="2"/>
          <w:sz w:val="28"/>
          <w:szCs w:val="28"/>
        </w:rPr>
        <w:t>4</w:t>
      </w:r>
      <w:r>
        <w:rPr>
          <w:rFonts w:ascii="仿宋_GB2312" w:eastAsia="仿宋_GB2312" w:hAnsi="仿宋_GB2312" w:cstheme="minorBidi" w:hint="eastAsia"/>
          <w:bCs w:val="0"/>
          <w:color w:val="000000"/>
          <w:kern w:val="2"/>
          <w:sz w:val="28"/>
          <w:szCs w:val="28"/>
        </w:rPr>
        <w:t>．</w:t>
      </w:r>
      <w:r>
        <w:rPr>
          <w:rFonts w:ascii="仿宋_GB2312" w:eastAsia="仿宋_GB2312" w:hAnsi="仿宋_GB2312" w:cstheme="minorBidi"/>
          <w:bCs w:val="0"/>
          <w:color w:val="000000"/>
          <w:kern w:val="2"/>
          <w:sz w:val="28"/>
          <w:szCs w:val="28"/>
        </w:rPr>
        <w:t xml:space="preserve"> 移动端测试</w:t>
      </w:r>
      <w:bookmarkEnd w:id="323"/>
    </w:p>
    <w:p w14:paraId="21E52009" w14:textId="77777777" w:rsidR="00874950" w:rsidRDefault="00D77F37">
      <w:pPr>
        <w:widowControl/>
        <w:spacing w:line="360" w:lineRule="auto"/>
        <w:ind w:firstLineChars="200" w:firstLine="560"/>
        <w:jc w:val="left"/>
        <w:rPr>
          <w:rFonts w:ascii="仿宋_GB2312" w:eastAsia="仿宋_GB2312" w:hAnsi="仿宋_GB2312"/>
          <w:sz w:val="28"/>
          <w:szCs w:val="28"/>
        </w:rPr>
      </w:pPr>
      <w:r>
        <w:rPr>
          <w:rFonts w:ascii="仿宋_GB2312" w:eastAsia="仿宋_GB2312" w:hAnsi="仿宋_GB2312"/>
          <w:color w:val="000000"/>
          <w:sz w:val="28"/>
          <w:szCs w:val="28"/>
        </w:rPr>
        <w:t>在移动互联网时代，移动端的测试需要购置大量的移动端硬件设备，特别是安卓平台，碎片化问题严重，需要采购大量的移动设备来做兼容性测试。但是往往只有大公司才有预算采购众多的移动端设备来进行开发测试，而中小公司只能测试主流的几款机型。大量的终端适配问题、性能问题、体验问题只能依赖于众测模式或者种子用户反馈。但是，无论众测模式还是种子用户反馈，对于处于保密阶段研发的产品，信息安全都很难管控。创意、功能很有可能被泄漏，同时</w:t>
      </w:r>
      <w:r>
        <w:rPr>
          <w:rFonts w:ascii="仿宋_GB2312" w:eastAsia="仿宋_GB2312" w:hAnsi="仿宋_GB2312" w:hint="eastAsia"/>
          <w:color w:val="000000"/>
          <w:sz w:val="28"/>
          <w:szCs w:val="28"/>
        </w:rPr>
        <w:t>对</w:t>
      </w:r>
      <w:r>
        <w:rPr>
          <w:rFonts w:ascii="仿宋_GB2312" w:eastAsia="仿宋_GB2312" w:hAnsi="仿宋_GB2312"/>
          <w:color w:val="000000"/>
          <w:sz w:val="28"/>
          <w:szCs w:val="28"/>
        </w:rPr>
        <w:t>收到的反馈问题</w:t>
      </w:r>
      <w:r>
        <w:rPr>
          <w:rFonts w:ascii="仿宋_GB2312" w:eastAsia="仿宋_GB2312" w:hAnsi="仿宋_GB2312" w:hint="eastAsia"/>
          <w:color w:val="000000"/>
          <w:sz w:val="28"/>
          <w:szCs w:val="28"/>
        </w:rPr>
        <w:t>进行</w:t>
      </w:r>
      <w:r>
        <w:rPr>
          <w:rFonts w:ascii="仿宋_GB2312" w:eastAsia="仿宋_GB2312" w:hAnsi="仿宋_GB2312"/>
          <w:color w:val="000000"/>
          <w:sz w:val="28"/>
          <w:szCs w:val="28"/>
        </w:rPr>
        <w:t>研发调试也非常困难。而且，</w:t>
      </w:r>
      <w:r>
        <w:rPr>
          <w:rFonts w:ascii="仿宋_GB2312" w:eastAsia="仿宋_GB2312" w:hAnsi="仿宋_GB2312"/>
          <w:color w:val="000000"/>
          <w:sz w:val="28"/>
          <w:szCs w:val="28"/>
        </w:rPr>
        <w:lastRenderedPageBreak/>
        <w:t>即便是大公司，测试设备的采集预算也是有限的，同时不同项目之间的设备不能共享、移动设备利用率低下也造成了极大的浪费</w:t>
      </w:r>
      <w:r>
        <w:rPr>
          <w:rFonts w:ascii="仿宋_GB2312" w:eastAsia="仿宋_GB2312" w:hAnsi="仿宋_GB2312"/>
          <w:sz w:val="28"/>
          <w:szCs w:val="28"/>
        </w:rPr>
        <w:t>。所以，在腾讯、阿里、百度</w:t>
      </w:r>
      <w:r>
        <w:rPr>
          <w:rFonts w:ascii="仿宋_GB2312" w:eastAsia="仿宋_GB2312" w:hAnsi="仿宋_GB2312" w:hint="eastAsia"/>
          <w:sz w:val="28"/>
          <w:szCs w:val="28"/>
        </w:rPr>
        <w:t>等企业</w:t>
      </w:r>
      <w:r>
        <w:rPr>
          <w:rFonts w:ascii="仿宋_GB2312" w:eastAsia="仿宋_GB2312" w:hAnsi="仿宋_GB2312"/>
          <w:sz w:val="28"/>
          <w:szCs w:val="28"/>
        </w:rPr>
        <w:t>出现了云真机项目，在企业内部实现了移动硬件资源共享，大大提升了资源使用率。</w:t>
      </w:r>
    </w:p>
    <w:p w14:paraId="6E0AB8BB" w14:textId="77777777" w:rsidR="00874950" w:rsidRDefault="00D77F37">
      <w:pPr>
        <w:widowControl/>
        <w:spacing w:line="360" w:lineRule="auto"/>
        <w:ind w:firstLineChars="200" w:firstLine="560"/>
        <w:jc w:val="left"/>
        <w:rPr>
          <w:rFonts w:ascii="仿宋_GB2312" w:eastAsia="仿宋_GB2312" w:hAnsi="仿宋_GB2312"/>
          <w:sz w:val="28"/>
          <w:szCs w:val="28"/>
        </w:rPr>
      </w:pPr>
      <w:r>
        <w:rPr>
          <w:rFonts w:ascii="仿宋_GB2312" w:eastAsia="仿宋_GB2312" w:hAnsi="仿宋_GB2312"/>
          <w:sz w:val="28"/>
          <w:szCs w:val="28"/>
        </w:rPr>
        <w:t>在云原生时代，这一模式得到了进一步放大。以往只是企业内部共享的模式，通过云服务共享开发给公众用户。mPaaS在云原生时代发展迅速，Google的Firebase、Facebook的Parse、Apple的Cloudkit就是其中的佼佼者</w:t>
      </w:r>
      <w:r>
        <w:rPr>
          <w:rFonts w:ascii="仿宋_GB2312" w:eastAsia="仿宋_GB2312" w:hAnsi="仿宋_GB2312" w:hint="eastAsia"/>
          <w:sz w:val="28"/>
          <w:szCs w:val="28"/>
        </w:rPr>
        <w:t>。</w:t>
      </w:r>
    </w:p>
    <w:p w14:paraId="2C5DD85E" w14:textId="77777777" w:rsidR="00874950" w:rsidRDefault="00D77F37">
      <w:pPr>
        <w:pStyle w:val="3"/>
        <w:rPr>
          <w:rFonts w:ascii="仿宋_GB2312" w:eastAsia="仿宋_GB2312" w:hAnsi="仿宋_GB2312" w:cstheme="minorBidi"/>
          <w:bCs w:val="0"/>
          <w:kern w:val="2"/>
          <w:sz w:val="28"/>
          <w:szCs w:val="28"/>
        </w:rPr>
      </w:pPr>
      <w:bookmarkStart w:id="324" w:name="_Toc71364723"/>
      <w:r>
        <w:rPr>
          <w:rFonts w:ascii="仿宋_GB2312" w:eastAsia="仿宋_GB2312" w:hAnsi="仿宋_GB2312" w:cstheme="minorBidi"/>
          <w:bCs w:val="0"/>
          <w:kern w:val="2"/>
          <w:sz w:val="28"/>
          <w:szCs w:val="28"/>
        </w:rPr>
        <w:t>5</w:t>
      </w:r>
      <w:r>
        <w:rPr>
          <w:rFonts w:ascii="仿宋_GB2312" w:eastAsia="仿宋_GB2312" w:hAnsi="仿宋_GB2312" w:cstheme="minorBidi" w:hint="eastAsia"/>
          <w:bCs w:val="0"/>
          <w:kern w:val="2"/>
          <w:sz w:val="28"/>
          <w:szCs w:val="28"/>
        </w:rPr>
        <w:t>．</w:t>
      </w:r>
      <w:r>
        <w:rPr>
          <w:rFonts w:ascii="仿宋_GB2312" w:eastAsia="仿宋_GB2312" w:hAnsi="仿宋_GB2312" w:cstheme="minorBidi"/>
          <w:bCs w:val="0"/>
          <w:kern w:val="2"/>
          <w:sz w:val="28"/>
          <w:szCs w:val="28"/>
        </w:rPr>
        <w:t xml:space="preserve"> 测试数据管理</w:t>
      </w:r>
      <w:bookmarkEnd w:id="324"/>
    </w:p>
    <w:p w14:paraId="2742607F"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在数据驱动测试的前提下，测试数据自动录制和智能化生成会使测试数据数量暴涨</w:t>
      </w:r>
      <w:r>
        <w:rPr>
          <w:rFonts w:ascii="仿宋_GB2312" w:eastAsia="仿宋_GB2312" w:hAnsi="仿宋_GB2312" w:hint="eastAsia"/>
          <w:color w:val="000000"/>
          <w:sz w:val="28"/>
          <w:szCs w:val="28"/>
        </w:rPr>
        <w:t>，需要</w:t>
      </w:r>
      <w:r>
        <w:rPr>
          <w:rFonts w:ascii="仿宋_GB2312" w:eastAsia="仿宋_GB2312" w:hAnsi="仿宋_GB2312"/>
          <w:color w:val="000000"/>
          <w:sz w:val="28"/>
          <w:szCs w:val="28"/>
        </w:rPr>
        <w:t>考虑专门的测试数据管理服务</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这些测试数据将成为测试活动不断迭代和完善的核心资产</w:t>
      </w:r>
      <w:r>
        <w:rPr>
          <w:rFonts w:ascii="仿宋_GB2312" w:eastAsia="仿宋_GB2312" w:hAnsi="仿宋_GB2312" w:hint="eastAsia"/>
          <w:color w:val="000000"/>
          <w:sz w:val="28"/>
          <w:szCs w:val="28"/>
        </w:rPr>
        <w:t>。</w:t>
      </w:r>
    </w:p>
    <w:p w14:paraId="387CB384"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数据管理服务并不只是一个数据仓库，数据服务是智能化测试的关键能力，在云原生时代的数据服务应具有以下几个特征:</w:t>
      </w:r>
    </w:p>
    <w:p w14:paraId="22FF9E74" w14:textId="77777777" w:rsidR="00874950" w:rsidRDefault="00D77F37">
      <w:pPr>
        <w:widowControl/>
        <w:spacing w:line="360" w:lineRule="auto"/>
        <w:jc w:val="left"/>
        <w:rPr>
          <w:rFonts w:ascii="仿宋_GB2312" w:eastAsia="仿宋_GB2312" w:hAnsi="仿宋_GB2312"/>
          <w:color w:val="000000"/>
          <w:sz w:val="28"/>
          <w:szCs w:val="28"/>
        </w:rPr>
      </w:pPr>
      <w:r>
        <w:rPr>
          <w:rFonts w:ascii="仿宋_GB2312" w:eastAsia="仿宋_GB2312" w:hAnsi="仿宋_GB2312" w:hint="eastAsia"/>
          <w:color w:val="000000"/>
          <w:sz w:val="28"/>
          <w:szCs w:val="28"/>
        </w:rPr>
        <w:t>（1）</w:t>
      </w:r>
      <w:r>
        <w:rPr>
          <w:rFonts w:ascii="仿宋_GB2312" w:eastAsia="仿宋_GB2312" w:hAnsi="仿宋_GB2312"/>
          <w:color w:val="000000"/>
          <w:sz w:val="28"/>
          <w:szCs w:val="28"/>
        </w:rPr>
        <w:t>智能化</w:t>
      </w:r>
    </w:p>
    <w:p w14:paraId="436E9744"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在基础测试服务相对完善的情况下，测试行为</w:t>
      </w:r>
      <w:r>
        <w:rPr>
          <w:rFonts w:ascii="仿宋_GB2312" w:eastAsia="仿宋_GB2312" w:hAnsi="仿宋_GB2312" w:hint="eastAsia"/>
          <w:color w:val="000000"/>
          <w:sz w:val="28"/>
          <w:szCs w:val="28"/>
        </w:rPr>
        <w:t>应</w:t>
      </w:r>
      <w:r>
        <w:rPr>
          <w:rFonts w:ascii="仿宋_GB2312" w:eastAsia="仿宋_GB2312" w:hAnsi="仿宋_GB2312"/>
          <w:color w:val="000000"/>
          <w:sz w:val="28"/>
          <w:szCs w:val="28"/>
        </w:rPr>
        <w:t>以数据作为驱动，这就需要能够探索和挖掘数据之间的内部联系</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测试数据往往是大量的异构数据，可以使用数据湖的方式。用AI和数据挖掘技术，建立数据与业务之间的模型，使得测试行为更智能，漏测率更低，同时成本大幅下降。</w:t>
      </w:r>
    </w:p>
    <w:p w14:paraId="04ADDE5A" w14:textId="77777777" w:rsidR="00874950" w:rsidRDefault="00D77F37">
      <w:pPr>
        <w:widowControl/>
        <w:spacing w:line="360" w:lineRule="auto"/>
        <w:jc w:val="left"/>
        <w:rPr>
          <w:rFonts w:ascii="仿宋_GB2312" w:eastAsia="仿宋_GB2312" w:hAnsi="仿宋_GB2312"/>
          <w:color w:val="000000"/>
          <w:sz w:val="28"/>
          <w:szCs w:val="28"/>
        </w:rPr>
      </w:pPr>
      <w:r>
        <w:rPr>
          <w:rFonts w:ascii="仿宋_GB2312" w:eastAsia="仿宋_GB2312" w:hAnsi="仿宋_GB2312" w:hint="eastAsia"/>
          <w:color w:val="000000"/>
          <w:sz w:val="28"/>
          <w:szCs w:val="28"/>
        </w:rPr>
        <w:t>（2）</w:t>
      </w:r>
      <w:r>
        <w:rPr>
          <w:rFonts w:ascii="仿宋_GB2312" w:eastAsia="仿宋_GB2312" w:hAnsi="仿宋_GB2312"/>
          <w:color w:val="000000"/>
          <w:sz w:val="28"/>
          <w:szCs w:val="28"/>
        </w:rPr>
        <w:t>可演进</w:t>
      </w:r>
    </w:p>
    <w:p w14:paraId="1D37E396"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lastRenderedPageBreak/>
        <w:t>业务的复杂和多变性使得生成测试数据的格式</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内容都会发生变化，数据测试服务应该能够感知业务变化自动迭代，使得数据时刻保持最新</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以适应当前多变的业务背景。</w:t>
      </w:r>
    </w:p>
    <w:p w14:paraId="0422B083" w14:textId="77777777" w:rsidR="00874950" w:rsidRDefault="00D77F37">
      <w:pPr>
        <w:widowControl/>
        <w:spacing w:line="360" w:lineRule="auto"/>
        <w:jc w:val="left"/>
        <w:rPr>
          <w:rFonts w:ascii="仿宋_GB2312" w:eastAsia="仿宋_GB2312" w:hAnsi="仿宋_GB2312"/>
          <w:color w:val="000000"/>
          <w:sz w:val="28"/>
          <w:szCs w:val="28"/>
        </w:rPr>
      </w:pPr>
      <w:r>
        <w:rPr>
          <w:rFonts w:ascii="仿宋_GB2312" w:eastAsia="仿宋_GB2312" w:hAnsi="仿宋_GB2312" w:hint="eastAsia"/>
          <w:color w:val="000000"/>
          <w:sz w:val="28"/>
          <w:szCs w:val="28"/>
        </w:rPr>
        <w:t>（3）</w:t>
      </w:r>
      <w:r>
        <w:rPr>
          <w:rFonts w:ascii="仿宋_GB2312" w:eastAsia="仿宋_GB2312" w:hAnsi="仿宋_GB2312"/>
          <w:color w:val="000000"/>
          <w:sz w:val="28"/>
          <w:szCs w:val="28"/>
        </w:rPr>
        <w:t>安全性</w:t>
      </w:r>
    </w:p>
    <w:p w14:paraId="41DA3BDA"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数据的安全性是不可忽视的一环，从线上生产环境录制的数据中会带有大量的敏感信息。灵活可配的数据脱敏方式也是数据服务必须具备的能力。</w:t>
      </w:r>
    </w:p>
    <w:p w14:paraId="6C36DEC1" w14:textId="77777777" w:rsidR="00874950" w:rsidRDefault="00D77F37">
      <w:pPr>
        <w:pStyle w:val="2"/>
        <w:rPr>
          <w:rFonts w:ascii="楷体" w:eastAsia="楷体" w:hAnsi="楷体"/>
          <w:sz w:val="30"/>
          <w:szCs w:val="30"/>
        </w:rPr>
      </w:pPr>
      <w:bookmarkStart w:id="325" w:name="_Toc57924473"/>
      <w:bookmarkStart w:id="326" w:name="_Toc71364724"/>
      <w:r>
        <w:rPr>
          <w:rFonts w:ascii="楷体" w:eastAsia="楷体" w:hAnsi="楷体" w:hint="eastAsia"/>
          <w:sz w:val="30"/>
          <w:szCs w:val="30"/>
        </w:rPr>
        <w:t>(五)</w:t>
      </w:r>
      <w:r>
        <w:rPr>
          <w:rFonts w:ascii="楷体" w:eastAsia="楷体" w:hAnsi="楷体"/>
          <w:sz w:val="30"/>
          <w:szCs w:val="30"/>
        </w:rPr>
        <w:t xml:space="preserve"> 数据驱动测试</w:t>
      </w:r>
      <w:bookmarkEnd w:id="325"/>
      <w:bookmarkEnd w:id="326"/>
    </w:p>
    <w:p w14:paraId="100C73AC"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数据驱动测试，分</w:t>
      </w:r>
      <w:r>
        <w:rPr>
          <w:rFonts w:ascii="仿宋_GB2312" w:eastAsia="仿宋_GB2312" w:hAnsi="仿宋_GB2312" w:hint="eastAsia"/>
          <w:color w:val="000000"/>
          <w:sz w:val="28"/>
          <w:szCs w:val="28"/>
        </w:rPr>
        <w:t>为</w:t>
      </w:r>
      <w:r>
        <w:rPr>
          <w:rFonts w:ascii="仿宋_GB2312" w:eastAsia="仿宋_GB2312" w:hAnsi="仿宋_GB2312"/>
          <w:color w:val="000000"/>
          <w:sz w:val="28"/>
          <w:szCs w:val="28"/>
        </w:rPr>
        <w:t>广义数据驱动测试和狭义的数据驱动测试，之前测试领域提</w:t>
      </w:r>
      <w:r>
        <w:rPr>
          <w:rFonts w:ascii="仿宋_GB2312" w:eastAsia="仿宋_GB2312" w:hAnsi="仿宋_GB2312" w:hint="eastAsia"/>
          <w:color w:val="000000"/>
          <w:sz w:val="28"/>
          <w:szCs w:val="28"/>
        </w:rPr>
        <w:t>及</w:t>
      </w:r>
      <w:r>
        <w:rPr>
          <w:rFonts w:ascii="仿宋_GB2312" w:eastAsia="仿宋_GB2312" w:hAnsi="仿宋_GB2312"/>
          <w:color w:val="000000"/>
          <w:sz w:val="28"/>
          <w:szCs w:val="28"/>
        </w:rPr>
        <w:t>较多的数据驱动测试属于狭义驱动测试</w:t>
      </w:r>
      <w:r>
        <w:rPr>
          <w:rFonts w:ascii="仿宋_GB2312" w:eastAsia="仿宋_GB2312" w:hAnsi="仿宋_GB2312" w:hint="eastAsia"/>
          <w:color w:val="000000"/>
          <w:sz w:val="28"/>
          <w:szCs w:val="28"/>
        </w:rPr>
        <w:t>；而</w:t>
      </w:r>
      <w:r>
        <w:rPr>
          <w:rFonts w:ascii="仿宋_GB2312" w:eastAsia="仿宋_GB2312" w:hAnsi="仿宋_GB2312"/>
          <w:color w:val="000000"/>
          <w:sz w:val="28"/>
          <w:szCs w:val="28"/>
        </w:rPr>
        <w:t>云原生时代，数据驱动测试应该兼具狭义驱动测试和广义数据驱动测试。</w:t>
      </w:r>
    </w:p>
    <w:p w14:paraId="48BE5424"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狭义的数据驱动测试：数据的改变驱动自动化测试的执行，最终引起测试结果的改变。例如</w:t>
      </w:r>
      <w:r>
        <w:rPr>
          <w:rFonts w:ascii="仿宋_GB2312" w:eastAsia="仿宋_GB2312" w:hAnsi="仿宋_GB2312" w:hint="eastAsia"/>
          <w:color w:val="000000"/>
          <w:sz w:val="28"/>
          <w:szCs w:val="28"/>
        </w:rPr>
        <w:t>在</w:t>
      </w:r>
      <w:r>
        <w:rPr>
          <w:rFonts w:ascii="仿宋_GB2312" w:eastAsia="仿宋_GB2312" w:hAnsi="仿宋_GB2312"/>
          <w:color w:val="000000"/>
          <w:sz w:val="28"/>
          <w:szCs w:val="28"/>
        </w:rPr>
        <w:t>Excel</w:t>
      </w:r>
      <w:r>
        <w:rPr>
          <w:rFonts w:ascii="仿宋_GB2312" w:eastAsia="仿宋_GB2312" w:hAnsi="仿宋_GB2312" w:hint="eastAsia"/>
          <w:color w:val="000000"/>
          <w:sz w:val="28"/>
          <w:szCs w:val="28"/>
        </w:rPr>
        <w:t>中</w:t>
      </w:r>
      <w:r>
        <w:rPr>
          <w:rFonts w:ascii="仿宋_GB2312" w:eastAsia="仿宋_GB2312" w:hAnsi="仿宋_GB2312"/>
          <w:color w:val="000000"/>
          <w:sz w:val="28"/>
          <w:szCs w:val="28"/>
        </w:rPr>
        <w:t>填入一个函数的各种参数值，用这个数据文件驱动函数运行，进行测试。</w:t>
      </w:r>
    </w:p>
    <w:p w14:paraId="48AECDEE"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广义的数据驱动测试：通过大数据分析，找到具体风险点，通过数据分析驱动测试精准。例如通过对服务生产接口调用和用户使用场景的大数据分析，找到用户使用最高频的接口、函数等，进行针对性测试。</w:t>
      </w:r>
    </w:p>
    <w:p w14:paraId="43B6E450"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狭义的数据驱动测试是一种在软件测试过程中使用的方法，用于描述直接测试的输入、可验证输出的条件表，以及测试环境的设</w:t>
      </w:r>
      <w:r>
        <w:rPr>
          <w:rFonts w:ascii="仿宋_GB2312" w:eastAsia="仿宋_GB2312" w:hAnsi="仿宋_GB2312"/>
          <w:color w:val="000000"/>
          <w:sz w:val="28"/>
          <w:szCs w:val="28"/>
        </w:rPr>
        <w:lastRenderedPageBreak/>
        <w:t>置还有控制编码的过程。这种方式</w:t>
      </w:r>
      <w:r>
        <w:rPr>
          <w:rFonts w:ascii="仿宋_GB2312" w:eastAsia="仿宋_GB2312" w:hAnsi="仿宋_GB2312" w:hint="eastAsia"/>
          <w:color w:val="000000"/>
          <w:sz w:val="28"/>
          <w:szCs w:val="28"/>
        </w:rPr>
        <w:t>中</w:t>
      </w:r>
      <w:r>
        <w:rPr>
          <w:rFonts w:ascii="仿宋_GB2312" w:eastAsia="仿宋_GB2312" w:hAnsi="仿宋_GB2312"/>
          <w:color w:val="000000"/>
          <w:sz w:val="28"/>
          <w:szCs w:val="28"/>
        </w:rPr>
        <w:t>测试脚本与测试数据分离，让测试数据从测试脚本中分离出来单独存在，解除脚本与数据之间的强耦合。测试脚本中不</w:t>
      </w:r>
      <w:r>
        <w:rPr>
          <w:rFonts w:ascii="仿宋_GB2312" w:eastAsia="仿宋_GB2312" w:hAnsi="仿宋_GB2312" w:hint="eastAsia"/>
          <w:color w:val="000000"/>
          <w:sz w:val="28"/>
          <w:szCs w:val="28"/>
        </w:rPr>
        <w:t>再</w:t>
      </w:r>
      <w:r>
        <w:rPr>
          <w:rFonts w:ascii="仿宋_GB2312" w:eastAsia="仿宋_GB2312" w:hAnsi="仿宋_GB2312"/>
          <w:color w:val="000000"/>
          <w:sz w:val="28"/>
          <w:szCs w:val="28"/>
        </w:rPr>
        <w:t>掺杂数据</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测试数据在数据驱动测试中会以文件或者数据库等作为提供者的形式存在。脚本每次执行会机械</w:t>
      </w:r>
      <w:r>
        <w:rPr>
          <w:rFonts w:ascii="仿宋_GB2312" w:eastAsia="仿宋_GB2312" w:hAnsi="仿宋_GB2312" w:hint="eastAsia"/>
          <w:color w:val="000000"/>
          <w:sz w:val="28"/>
          <w:szCs w:val="28"/>
        </w:rPr>
        <w:t>地</w:t>
      </w:r>
      <w:r>
        <w:rPr>
          <w:rFonts w:ascii="仿宋_GB2312" w:eastAsia="仿宋_GB2312" w:hAnsi="仿宋_GB2312"/>
          <w:color w:val="000000"/>
          <w:sz w:val="28"/>
          <w:szCs w:val="28"/>
        </w:rPr>
        <w:t>从数据文件或者数据库中读入测试数据，根据测试数据的不同走进不同的测试路径。在整个测试中，测试脚本基本是不变的，测试数据是丰富可变的，</w:t>
      </w:r>
      <w:r>
        <w:rPr>
          <w:rFonts w:ascii="仿宋_GB2312" w:eastAsia="仿宋_GB2312" w:hAnsi="仿宋_GB2312" w:hint="eastAsia"/>
          <w:color w:val="000000"/>
          <w:sz w:val="28"/>
          <w:szCs w:val="28"/>
        </w:rPr>
        <w:t>可</w:t>
      </w:r>
      <w:r>
        <w:rPr>
          <w:rFonts w:ascii="仿宋_GB2312" w:eastAsia="仿宋_GB2312" w:hAnsi="仿宋_GB2312"/>
          <w:color w:val="000000"/>
          <w:sz w:val="28"/>
          <w:szCs w:val="28"/>
        </w:rPr>
        <w:t>通过不同的数据控制测试脚本中代码的走向。</w:t>
      </w:r>
    </w:p>
    <w:p w14:paraId="5A61AFFF"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广义的数据驱动测试核心是通过系统风险类的数据分析得出最需要做测试的点和相关测试方法进行测试，更加精准有效。随着系统的不断成长，会沉淀一些冗余代码，系统也会越来越复杂，云原生时代微服务架</w:t>
      </w:r>
      <w:r>
        <w:rPr>
          <w:rFonts w:ascii="仿宋_GB2312" w:eastAsia="仿宋_GB2312" w:hAnsi="仿宋_GB2312" w:hint="eastAsia"/>
          <w:color w:val="000000"/>
          <w:sz w:val="28"/>
          <w:szCs w:val="28"/>
        </w:rPr>
        <w:t>构</w:t>
      </w:r>
      <w:r>
        <w:rPr>
          <w:rFonts w:ascii="仿宋_GB2312" w:eastAsia="仿宋_GB2312" w:hAnsi="仿宋_GB2312"/>
          <w:color w:val="000000"/>
          <w:sz w:val="28"/>
          <w:szCs w:val="28"/>
        </w:rPr>
        <w:t>让系统的复杂性更高。很少有人能够全面了解整个系统的逻辑，很难了解把控系统的风险点，</w:t>
      </w:r>
      <w:r>
        <w:rPr>
          <w:rFonts w:ascii="仿宋_GB2312" w:eastAsia="仿宋_GB2312" w:hAnsi="仿宋_GB2312" w:hint="eastAsia"/>
          <w:color w:val="000000"/>
          <w:sz w:val="28"/>
          <w:szCs w:val="28"/>
        </w:rPr>
        <w:t>在</w:t>
      </w:r>
      <w:r>
        <w:rPr>
          <w:rFonts w:ascii="仿宋_GB2312" w:eastAsia="仿宋_GB2312" w:hAnsi="仿宋_GB2312"/>
          <w:color w:val="000000"/>
          <w:sz w:val="28"/>
          <w:szCs w:val="28"/>
        </w:rPr>
        <w:t>这种情况下测试，一般只能进行全面测试，</w:t>
      </w:r>
      <w:r>
        <w:rPr>
          <w:rFonts w:ascii="仿宋_GB2312" w:eastAsia="仿宋_GB2312" w:hAnsi="仿宋_GB2312" w:hint="eastAsia"/>
          <w:color w:val="000000"/>
          <w:sz w:val="28"/>
          <w:szCs w:val="28"/>
        </w:rPr>
        <w:t>对于</w:t>
      </w:r>
      <w:r>
        <w:rPr>
          <w:rFonts w:ascii="仿宋_GB2312" w:eastAsia="仿宋_GB2312" w:hAnsi="仿宋_GB2312"/>
          <w:color w:val="000000"/>
          <w:sz w:val="28"/>
          <w:szCs w:val="28"/>
        </w:rPr>
        <w:t>已经无用的函数或功能</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用户很少</w:t>
      </w:r>
      <w:r>
        <w:rPr>
          <w:rFonts w:ascii="仿宋_GB2312" w:eastAsia="仿宋_GB2312" w:hAnsi="仿宋_GB2312" w:hint="eastAsia"/>
          <w:color w:val="000000"/>
          <w:sz w:val="28"/>
          <w:szCs w:val="28"/>
        </w:rPr>
        <w:t>使</w:t>
      </w:r>
      <w:r>
        <w:rPr>
          <w:rFonts w:ascii="仿宋_GB2312" w:eastAsia="仿宋_GB2312" w:hAnsi="仿宋_GB2312"/>
          <w:color w:val="000000"/>
          <w:sz w:val="28"/>
          <w:szCs w:val="28"/>
        </w:rPr>
        <w:t>用的功能，仍然要投入资源进行测试，导致资源</w:t>
      </w:r>
      <w:r>
        <w:rPr>
          <w:rFonts w:ascii="仿宋_GB2312" w:eastAsia="仿宋_GB2312" w:hAnsi="仿宋_GB2312" w:hint="eastAsia"/>
          <w:color w:val="000000"/>
          <w:sz w:val="28"/>
          <w:szCs w:val="28"/>
        </w:rPr>
        <w:t>的</w:t>
      </w:r>
      <w:r>
        <w:rPr>
          <w:rFonts w:ascii="仿宋_GB2312" w:eastAsia="仿宋_GB2312" w:hAnsi="仿宋_GB2312"/>
          <w:color w:val="000000"/>
          <w:sz w:val="28"/>
          <w:szCs w:val="28"/>
        </w:rPr>
        <w:t>大量浪费</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如果使用大数据分析驱动测试，可以通过对用户使用场景和对应代码路径覆盖记录进行大数据分析和处理，得出使用场景和对应的代码路径拓扑。有针对性</w:t>
      </w:r>
      <w:r>
        <w:rPr>
          <w:rFonts w:ascii="仿宋_GB2312" w:eastAsia="仿宋_GB2312" w:hAnsi="仿宋_GB2312" w:hint="eastAsia"/>
          <w:color w:val="000000"/>
          <w:sz w:val="28"/>
          <w:szCs w:val="28"/>
        </w:rPr>
        <w:t>地</w:t>
      </w:r>
      <w:r>
        <w:rPr>
          <w:rFonts w:ascii="仿宋_GB2312" w:eastAsia="仿宋_GB2312" w:hAnsi="仿宋_GB2312"/>
          <w:color w:val="000000"/>
          <w:sz w:val="28"/>
          <w:szCs w:val="28"/>
        </w:rPr>
        <w:t>测试用户最优先使用的功能</w:t>
      </w:r>
      <w:r>
        <w:rPr>
          <w:rFonts w:ascii="仿宋_GB2312" w:eastAsia="仿宋_GB2312" w:hAnsi="仿宋_GB2312" w:hint="eastAsia"/>
          <w:color w:val="000000"/>
          <w:sz w:val="28"/>
          <w:szCs w:val="28"/>
        </w:rPr>
        <w:t>以及</w:t>
      </w:r>
      <w:r>
        <w:rPr>
          <w:rFonts w:ascii="仿宋_GB2312" w:eastAsia="仿宋_GB2312" w:hAnsi="仿宋_GB2312"/>
          <w:color w:val="000000"/>
          <w:sz w:val="28"/>
          <w:szCs w:val="28"/>
        </w:rPr>
        <w:t>风险最高的函数，让测试更加精准有效。</w:t>
      </w:r>
    </w:p>
    <w:p w14:paraId="70A9A8CB"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云原生时代，海量的数据存储在云端，为测试数据挖掘提供了便利，可以方便</w:t>
      </w:r>
      <w:r>
        <w:rPr>
          <w:rFonts w:ascii="仿宋_GB2312" w:eastAsia="仿宋_GB2312" w:hAnsi="仿宋_GB2312" w:hint="eastAsia"/>
          <w:color w:val="000000"/>
          <w:sz w:val="28"/>
          <w:szCs w:val="28"/>
        </w:rPr>
        <w:t>地</w:t>
      </w:r>
      <w:r>
        <w:rPr>
          <w:rFonts w:ascii="仿宋_GB2312" w:eastAsia="仿宋_GB2312" w:hAnsi="仿宋_GB2312"/>
          <w:color w:val="000000"/>
          <w:sz w:val="28"/>
          <w:szCs w:val="28"/>
        </w:rPr>
        <w:t>构建数据仓库和数据清洗逻辑</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海量测试数据挖</w:t>
      </w:r>
      <w:r>
        <w:rPr>
          <w:rFonts w:ascii="仿宋_GB2312" w:eastAsia="仿宋_GB2312" w:hAnsi="仿宋_GB2312"/>
          <w:color w:val="000000"/>
          <w:sz w:val="28"/>
          <w:szCs w:val="28"/>
        </w:rPr>
        <w:lastRenderedPageBreak/>
        <w:t>掘可以为应用的测试提供广阔的想象空间，例如通过功能测试数据挖掘，可以找到功能测试低效的具体点并提供解决思路，持续提升测试效能</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通过对性能数据挖掘，可以预判系统性能瓶颈，实时根据生产流量变化自动化扩缩服务容量。</w:t>
      </w:r>
    </w:p>
    <w:p w14:paraId="37BD67D0" w14:textId="77777777" w:rsidR="00874950" w:rsidRDefault="00D77F37">
      <w:pPr>
        <w:pStyle w:val="2"/>
        <w:rPr>
          <w:rFonts w:ascii="楷体" w:eastAsia="楷体" w:hAnsi="楷体"/>
          <w:sz w:val="30"/>
          <w:szCs w:val="30"/>
        </w:rPr>
      </w:pPr>
      <w:bookmarkStart w:id="327" w:name="_Toc57924474"/>
      <w:bookmarkStart w:id="328" w:name="_Toc71364725"/>
      <w:r>
        <w:rPr>
          <w:rFonts w:ascii="楷体" w:eastAsia="楷体" w:hAnsi="楷体" w:hint="eastAsia"/>
          <w:sz w:val="30"/>
          <w:szCs w:val="30"/>
        </w:rPr>
        <w:t>(六)</w:t>
      </w:r>
      <w:r>
        <w:rPr>
          <w:rFonts w:ascii="楷体" w:eastAsia="楷体" w:hAnsi="楷体"/>
          <w:sz w:val="30"/>
          <w:szCs w:val="30"/>
        </w:rPr>
        <w:t xml:space="preserve"> 测试智能化</w:t>
      </w:r>
      <w:bookmarkEnd w:id="327"/>
      <w:bookmarkEnd w:id="328"/>
    </w:p>
    <w:p w14:paraId="70EFDB3F"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当前云原生时代，测试</w:t>
      </w:r>
      <w:r>
        <w:rPr>
          <w:rFonts w:ascii="仿宋_GB2312" w:eastAsia="仿宋_GB2312" w:hAnsi="仿宋_GB2312" w:hint="eastAsia"/>
          <w:color w:val="000000"/>
          <w:sz w:val="28"/>
          <w:szCs w:val="28"/>
        </w:rPr>
        <w:t>应向</w:t>
      </w:r>
      <w:r>
        <w:rPr>
          <w:rFonts w:ascii="仿宋_GB2312" w:eastAsia="仿宋_GB2312" w:hAnsi="仿宋_GB2312"/>
          <w:color w:val="000000"/>
          <w:sz w:val="28"/>
          <w:szCs w:val="28"/>
        </w:rPr>
        <w:t>智能化</w:t>
      </w:r>
      <w:r>
        <w:rPr>
          <w:rFonts w:ascii="仿宋_GB2312" w:eastAsia="仿宋_GB2312" w:hAnsi="仿宋_GB2312" w:hint="eastAsia"/>
          <w:color w:val="000000"/>
          <w:sz w:val="28"/>
          <w:szCs w:val="28"/>
        </w:rPr>
        <w:t>发展</w:t>
      </w:r>
      <w:r>
        <w:rPr>
          <w:rFonts w:ascii="仿宋_GB2312" w:eastAsia="仿宋_GB2312" w:hAnsi="仿宋_GB2312"/>
          <w:color w:val="000000"/>
          <w:sz w:val="28"/>
          <w:szCs w:val="28"/>
        </w:rPr>
        <w:t>。测试的发展最早以手工测试为主，是劳动密集型</w:t>
      </w:r>
      <w:r>
        <w:rPr>
          <w:rFonts w:ascii="仿宋_GB2312" w:eastAsia="仿宋_GB2312" w:hAnsi="仿宋_GB2312" w:hint="eastAsia"/>
          <w:color w:val="000000"/>
          <w:sz w:val="28"/>
          <w:szCs w:val="28"/>
        </w:rPr>
        <w:t>时代</w:t>
      </w:r>
      <w:r>
        <w:rPr>
          <w:rFonts w:ascii="仿宋_GB2312" w:eastAsia="仿宋_GB2312" w:hAnsi="仿宋_GB2312"/>
          <w:color w:val="000000"/>
          <w:sz w:val="28"/>
          <w:szCs w:val="28"/>
        </w:rPr>
        <w:t>。后来发展出自动化测试，提升测试人员的技术能力</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写测试脚本进行测试，通过可重复使用的测试脚本来减少回归测试的人员投入，以自动替代手工，降低测试手工投入成本</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是机械自动化</w:t>
      </w:r>
      <w:r>
        <w:rPr>
          <w:rFonts w:ascii="仿宋_GB2312" w:eastAsia="仿宋_GB2312" w:hAnsi="仿宋_GB2312" w:hint="eastAsia"/>
          <w:color w:val="000000"/>
          <w:sz w:val="28"/>
          <w:szCs w:val="28"/>
        </w:rPr>
        <w:t>时代</w:t>
      </w:r>
      <w:r>
        <w:rPr>
          <w:rFonts w:ascii="仿宋_GB2312" w:eastAsia="仿宋_GB2312" w:hAnsi="仿宋_GB2312"/>
          <w:color w:val="000000"/>
          <w:sz w:val="28"/>
          <w:szCs w:val="28"/>
        </w:rPr>
        <w:t>。测试智能化是通过机器学习、流量录制回放等智能化手段</w:t>
      </w:r>
      <w:r>
        <w:rPr>
          <w:rFonts w:ascii="仿宋_GB2312" w:eastAsia="仿宋_GB2312" w:hAnsi="仿宋_GB2312" w:hint="eastAsia"/>
          <w:color w:val="000000"/>
          <w:sz w:val="28"/>
          <w:szCs w:val="28"/>
        </w:rPr>
        <w:t>使</w:t>
      </w:r>
      <w:r>
        <w:rPr>
          <w:rFonts w:ascii="仿宋_GB2312" w:eastAsia="仿宋_GB2312" w:hAnsi="仿宋_GB2312"/>
          <w:color w:val="000000"/>
          <w:sz w:val="28"/>
          <w:szCs w:val="28"/>
        </w:rPr>
        <w:t>编写测试脚本的成本再大幅降低。</w:t>
      </w:r>
    </w:p>
    <w:p w14:paraId="3CBB0064"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在云原生时代，测试走向智能化可</w:t>
      </w:r>
      <w:r>
        <w:rPr>
          <w:rFonts w:ascii="仿宋_GB2312" w:eastAsia="仿宋_GB2312" w:hAnsi="仿宋_GB2312" w:hint="eastAsia"/>
          <w:color w:val="000000"/>
          <w:sz w:val="28"/>
          <w:szCs w:val="28"/>
        </w:rPr>
        <w:t>带来以下变化：</w:t>
      </w:r>
    </w:p>
    <w:p w14:paraId="6D0AC395" w14:textId="77777777" w:rsidR="00874950" w:rsidRDefault="00D77F37">
      <w:pPr>
        <w:pStyle w:val="af2"/>
        <w:widowControl/>
        <w:numPr>
          <w:ilvl w:val="0"/>
          <w:numId w:val="15"/>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准确性</w:t>
      </w:r>
      <w:r>
        <w:rPr>
          <w:rFonts w:ascii="仿宋_GB2312" w:eastAsia="仿宋_GB2312" w:hAnsi="仿宋_GB2312" w:hint="eastAsia"/>
          <w:color w:val="000000"/>
          <w:sz w:val="28"/>
          <w:szCs w:val="28"/>
        </w:rPr>
        <w:t>增强</w:t>
      </w:r>
    </w:p>
    <w:p w14:paraId="50FE215D" w14:textId="77777777" w:rsidR="00874950" w:rsidRDefault="00D77F37">
      <w:pPr>
        <w:pStyle w:val="af2"/>
        <w:widowControl/>
        <w:numPr>
          <w:ilvl w:val="0"/>
          <w:numId w:val="15"/>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效率更高——</w:t>
      </w:r>
      <w:r>
        <w:rPr>
          <w:rFonts w:ascii="仿宋_GB2312" w:eastAsia="仿宋_GB2312" w:hAnsi="仿宋_GB2312" w:hint="eastAsia"/>
          <w:color w:val="000000"/>
          <w:sz w:val="28"/>
          <w:szCs w:val="28"/>
        </w:rPr>
        <w:t>人工智能程序</w:t>
      </w:r>
      <w:r>
        <w:rPr>
          <w:rFonts w:ascii="仿宋_GB2312" w:eastAsia="仿宋_GB2312" w:hAnsi="仿宋_GB2312"/>
          <w:color w:val="000000"/>
          <w:sz w:val="28"/>
          <w:szCs w:val="28"/>
        </w:rPr>
        <w:t>无需手动处理成千上万</w:t>
      </w:r>
      <w:r>
        <w:rPr>
          <w:rFonts w:ascii="仿宋_GB2312" w:eastAsia="仿宋_GB2312" w:hAnsi="仿宋_GB2312" w:hint="eastAsia"/>
          <w:color w:val="000000"/>
          <w:sz w:val="28"/>
          <w:szCs w:val="28"/>
        </w:rPr>
        <w:t>行</w:t>
      </w:r>
      <w:r>
        <w:rPr>
          <w:rFonts w:ascii="仿宋_GB2312" w:eastAsia="仿宋_GB2312" w:hAnsi="仿宋_GB2312"/>
          <w:color w:val="000000"/>
          <w:sz w:val="28"/>
          <w:szCs w:val="28"/>
        </w:rPr>
        <w:t>代码，</w:t>
      </w:r>
      <w:r>
        <w:rPr>
          <w:rFonts w:ascii="仿宋_GB2312" w:eastAsia="仿宋_GB2312" w:hAnsi="仿宋_GB2312" w:hint="eastAsia"/>
          <w:color w:val="000000"/>
          <w:sz w:val="28"/>
          <w:szCs w:val="28"/>
        </w:rPr>
        <w:t>可</w:t>
      </w:r>
      <w:r>
        <w:rPr>
          <w:rFonts w:ascii="仿宋_GB2312" w:eastAsia="仿宋_GB2312" w:hAnsi="仿宋_GB2312"/>
          <w:color w:val="000000"/>
          <w:sz w:val="28"/>
          <w:szCs w:val="28"/>
        </w:rPr>
        <w:t>在几秒钟内扫描代码并在更短的时间内检测到错误。通过将人工智能纳入重复测试中，质量检查工程师可以专注于测试新功能或关注软件的重要部分</w:t>
      </w:r>
    </w:p>
    <w:p w14:paraId="4052DEE7" w14:textId="77777777" w:rsidR="00874950" w:rsidRDefault="00D77F37">
      <w:pPr>
        <w:pStyle w:val="af2"/>
        <w:widowControl/>
        <w:numPr>
          <w:ilvl w:val="0"/>
          <w:numId w:val="15"/>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成本更低，更加自动化——人工智能程序可以随着代码的更改而发展</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适应并学会识别新功能</w:t>
      </w:r>
    </w:p>
    <w:p w14:paraId="463E0FE5" w14:textId="77777777" w:rsidR="00874950" w:rsidRDefault="00D77F37">
      <w:pPr>
        <w:pStyle w:val="af2"/>
        <w:widowControl/>
        <w:numPr>
          <w:ilvl w:val="0"/>
          <w:numId w:val="15"/>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正确理解客户需求——人工智能程序可以检测类似的网站和应用程序，以确定哪些因素能帮助赢得目标受众，也可以帮</w:t>
      </w:r>
      <w:r>
        <w:rPr>
          <w:rFonts w:ascii="仿宋_GB2312" w:eastAsia="仿宋_GB2312" w:hAnsi="仿宋_GB2312"/>
          <w:color w:val="000000"/>
          <w:sz w:val="28"/>
          <w:szCs w:val="28"/>
        </w:rPr>
        <w:lastRenderedPageBreak/>
        <w:t>助研究大量竞争产品以确定其优势。通过正确理解客户的需求，可以创建测试用例，以确保产品在实现这些特定目标时不会损坏</w:t>
      </w:r>
    </w:p>
    <w:p w14:paraId="55F4A513" w14:textId="77777777" w:rsidR="00874950" w:rsidRDefault="00D77F37">
      <w:pPr>
        <w:widowControl/>
        <w:spacing w:line="360" w:lineRule="auto"/>
        <w:ind w:firstLineChars="200" w:firstLine="560"/>
        <w:jc w:val="left"/>
        <w:rPr>
          <w:rFonts w:ascii="仿宋_GB2312" w:eastAsia="仿宋_GB2312" w:hAnsi="仿宋_GB2312"/>
          <w:color w:val="000000"/>
          <w:sz w:val="28"/>
          <w:szCs w:val="28"/>
        </w:rPr>
      </w:pPr>
      <w:r>
        <w:rPr>
          <w:rFonts w:ascii="仿宋_GB2312" w:eastAsia="仿宋_GB2312" w:hAnsi="仿宋_GB2312"/>
          <w:color w:val="000000"/>
          <w:sz w:val="28"/>
          <w:szCs w:val="28"/>
        </w:rPr>
        <w:t>智能化测试经过实践，当前已有一些应用，主要</w:t>
      </w:r>
      <w:r>
        <w:rPr>
          <w:rFonts w:ascii="仿宋_GB2312" w:eastAsia="仿宋_GB2312" w:hAnsi="仿宋_GB2312" w:hint="eastAsia"/>
          <w:color w:val="000000"/>
          <w:sz w:val="28"/>
          <w:szCs w:val="28"/>
        </w:rPr>
        <w:t>分为</w:t>
      </w:r>
      <w:r>
        <w:rPr>
          <w:rFonts w:ascii="仿宋_GB2312" w:eastAsia="仿宋_GB2312" w:hAnsi="仿宋_GB2312"/>
          <w:color w:val="000000"/>
          <w:sz w:val="28"/>
          <w:szCs w:val="28"/>
        </w:rPr>
        <w:t>如下几类：</w:t>
      </w:r>
    </w:p>
    <w:p w14:paraId="256D9E6C" w14:textId="77777777" w:rsidR="00874950" w:rsidRDefault="00D77F37">
      <w:pPr>
        <w:pStyle w:val="af2"/>
        <w:widowControl/>
        <w:numPr>
          <w:ilvl w:val="0"/>
          <w:numId w:val="16"/>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差异测试——比较应用程序版本，对差异进行分类并从分类的反馈中学习</w:t>
      </w:r>
    </w:p>
    <w:p w14:paraId="79636AE0" w14:textId="77777777" w:rsidR="00874950" w:rsidRDefault="00D77F37">
      <w:pPr>
        <w:pStyle w:val="af2"/>
        <w:widowControl/>
        <w:numPr>
          <w:ilvl w:val="0"/>
          <w:numId w:val="16"/>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视觉测试——利用基于图像的学习和屏幕比较来测试应用程序的外观</w:t>
      </w:r>
    </w:p>
    <w:p w14:paraId="760804D0" w14:textId="77777777" w:rsidR="00874950" w:rsidRDefault="00D77F37">
      <w:pPr>
        <w:pStyle w:val="af2"/>
        <w:widowControl/>
        <w:numPr>
          <w:ilvl w:val="0"/>
          <w:numId w:val="16"/>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声明式测试——以自然语言或特定领域的语言明确测试的意图，并让系统确定如何执行该测试</w:t>
      </w:r>
    </w:p>
    <w:p w14:paraId="2CADA011" w14:textId="77777777" w:rsidR="00874950" w:rsidRDefault="00D77F37">
      <w:pPr>
        <w:pStyle w:val="af2"/>
        <w:widowControl/>
        <w:numPr>
          <w:ilvl w:val="0"/>
          <w:numId w:val="16"/>
        </w:numPr>
        <w:spacing w:line="360" w:lineRule="auto"/>
        <w:ind w:firstLineChars="0"/>
        <w:jc w:val="left"/>
        <w:rPr>
          <w:rFonts w:ascii="仿宋_GB2312" w:eastAsia="仿宋_GB2312" w:hAnsi="仿宋_GB2312"/>
          <w:color w:val="000000"/>
          <w:sz w:val="28"/>
          <w:szCs w:val="28"/>
        </w:rPr>
      </w:pPr>
      <w:r>
        <w:rPr>
          <w:rFonts w:ascii="仿宋_GB2312" w:eastAsia="仿宋_GB2312" w:hAnsi="仿宋_GB2312"/>
          <w:color w:val="000000"/>
          <w:sz w:val="28"/>
          <w:szCs w:val="28"/>
        </w:rPr>
        <w:t>自我修复自动化——通过自我学习</w:t>
      </w:r>
      <w:r>
        <w:rPr>
          <w:rFonts w:ascii="仿宋_GB2312" w:eastAsia="仿宋_GB2312" w:hAnsi="仿宋_GB2312" w:hint="eastAsia"/>
          <w:color w:val="000000"/>
          <w:sz w:val="28"/>
          <w:szCs w:val="28"/>
        </w:rPr>
        <w:t>、</w:t>
      </w:r>
      <w:r>
        <w:rPr>
          <w:rFonts w:ascii="仿宋_GB2312" w:eastAsia="仿宋_GB2312" w:hAnsi="仿宋_GB2312"/>
          <w:color w:val="000000"/>
          <w:sz w:val="28"/>
          <w:szCs w:val="28"/>
        </w:rPr>
        <w:t>大数据的训练来更加智能化</w:t>
      </w:r>
    </w:p>
    <w:p w14:paraId="1BE2736F" w14:textId="77777777" w:rsidR="00874950" w:rsidRDefault="00D77F37">
      <w:pPr>
        <w:widowControl/>
        <w:spacing w:line="360" w:lineRule="auto"/>
        <w:ind w:firstLineChars="200" w:firstLine="560"/>
        <w:jc w:val="left"/>
        <w:rPr>
          <w:rFonts w:ascii="仿宋_GB2312" w:eastAsia="仿宋_GB2312" w:hAnsi="仿宋_GB2312"/>
          <w:sz w:val="28"/>
          <w:szCs w:val="28"/>
        </w:rPr>
      </w:pPr>
      <w:r w:rsidRPr="00ED41E9">
        <w:rPr>
          <w:rFonts w:ascii="仿宋_GB2312" w:eastAsia="仿宋_GB2312" w:hAnsi="仿宋_GB2312"/>
          <w:sz w:val="28"/>
          <w:szCs w:val="28"/>
        </w:rPr>
        <w:t>智能化测试可以定义为如下5个级别：</w:t>
      </w:r>
    </w:p>
    <w:p w14:paraId="002425EA" w14:textId="77777777" w:rsidR="00874950" w:rsidRDefault="00874950">
      <w:pPr>
        <w:widowControl/>
        <w:spacing w:line="360" w:lineRule="auto"/>
        <w:ind w:firstLineChars="200" w:firstLine="560"/>
        <w:jc w:val="left"/>
        <w:rPr>
          <w:rFonts w:ascii="仿宋_GB2312" w:eastAsia="仿宋_GB2312" w:hAnsi="仿宋_GB2312"/>
          <w:color w:val="000000"/>
          <w:sz w:val="28"/>
          <w:szCs w:val="28"/>
        </w:rPr>
        <w:sectPr w:rsidR="00874950">
          <w:footerReference w:type="default" r:id="rId12"/>
          <w:pgSz w:w="11900" w:h="16840"/>
          <w:pgMar w:top="1440" w:right="1800" w:bottom="1440" w:left="1800" w:header="851" w:footer="992" w:gutter="0"/>
          <w:pgNumType w:start="1"/>
          <w:cols w:space="425"/>
          <w:docGrid w:type="lines" w:linePitch="423"/>
        </w:sectPr>
      </w:pPr>
    </w:p>
    <w:p w14:paraId="05CF3856" w14:textId="77777777" w:rsidR="00874950" w:rsidRDefault="00874950">
      <w:pPr>
        <w:widowControl/>
        <w:spacing w:line="360" w:lineRule="auto"/>
        <w:ind w:firstLineChars="200" w:firstLine="560"/>
        <w:jc w:val="left"/>
        <w:rPr>
          <w:rFonts w:ascii="仿宋_GB2312" w:eastAsia="仿宋_GB2312" w:hAnsi="仿宋_GB2312"/>
          <w:color w:val="000000"/>
          <w:sz w:val="28"/>
          <w:szCs w:val="28"/>
        </w:rPr>
      </w:pPr>
    </w:p>
    <w:p w14:paraId="79B0E2CD" w14:textId="77777777" w:rsidR="00874950" w:rsidRDefault="00874950">
      <w:pPr>
        <w:widowControl/>
        <w:spacing w:line="360" w:lineRule="auto"/>
        <w:jc w:val="left"/>
        <w:rPr>
          <w:rFonts w:ascii="仿宋_GB2312" w:eastAsia="仿宋_GB2312" w:hAnsi="仿宋_GB2312"/>
          <w:color w:val="000000"/>
          <w:sz w:val="28"/>
          <w:szCs w:val="28"/>
        </w:rPr>
      </w:pPr>
    </w:p>
    <w:tbl>
      <w:tblPr>
        <w:tblW w:w="14742" w:type="dxa"/>
        <w:jc w:val="center"/>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711"/>
        <w:gridCol w:w="1211"/>
        <w:gridCol w:w="1543"/>
        <w:gridCol w:w="1540"/>
        <w:gridCol w:w="2083"/>
        <w:gridCol w:w="1338"/>
        <w:gridCol w:w="1674"/>
        <w:gridCol w:w="1658"/>
        <w:gridCol w:w="1286"/>
        <w:gridCol w:w="1698"/>
      </w:tblGrid>
      <w:tr w:rsidR="00874950" w14:paraId="37D948C8" w14:textId="77777777">
        <w:trPr>
          <w:trHeight w:val="225"/>
          <w:jc w:val="center"/>
        </w:trPr>
        <w:tc>
          <w:tcPr>
            <w:tcW w:w="3555" w:type="dxa"/>
            <w:gridSpan w:val="2"/>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11F9DD74"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级别及描述</w:t>
            </w:r>
          </w:p>
        </w:tc>
        <w:tc>
          <w:tcPr>
            <w:tcW w:w="211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39B16BF4"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测试左移</w:t>
            </w:r>
          </w:p>
        </w:tc>
        <w:tc>
          <w:tcPr>
            <w:tcW w:w="14880" w:type="dxa"/>
            <w:gridSpan w:val="6"/>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66874E0C"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测试主体</w:t>
            </w:r>
          </w:p>
        </w:tc>
        <w:tc>
          <w:tcPr>
            <w:tcW w:w="252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6FCA1D77"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测试右移</w:t>
            </w:r>
          </w:p>
        </w:tc>
      </w:tr>
      <w:tr w:rsidR="00874950" w14:paraId="79746BB6" w14:textId="77777777">
        <w:trPr>
          <w:trHeight w:val="225"/>
          <w:jc w:val="center"/>
        </w:trPr>
        <w:tc>
          <w:tcPr>
            <w:tcW w:w="1125" w:type="dxa"/>
            <w:vMerge w:val="restart"/>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25C9DF86"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智能测试级别</w:t>
            </w:r>
          </w:p>
        </w:tc>
        <w:tc>
          <w:tcPr>
            <w:tcW w:w="2430" w:type="dxa"/>
            <w:vMerge w:val="restart"/>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4C90DA5E"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名称</w:t>
            </w:r>
          </w:p>
        </w:tc>
        <w:tc>
          <w:tcPr>
            <w:tcW w:w="2115" w:type="dxa"/>
            <w:vMerge w:val="restart"/>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6C1614F3"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代码分析</w:t>
            </w:r>
          </w:p>
        </w:tc>
        <w:tc>
          <w:tcPr>
            <w:tcW w:w="244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262E8F16"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测试场景构建</w:t>
            </w:r>
          </w:p>
        </w:tc>
        <w:tc>
          <w:tcPr>
            <w:tcW w:w="3690" w:type="dxa"/>
            <w:vMerge w:val="restart"/>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63340C8B"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测试操作执行</w:t>
            </w:r>
          </w:p>
        </w:tc>
        <w:tc>
          <w:tcPr>
            <w:tcW w:w="192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5ED20A42"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结果解析理解</w:t>
            </w:r>
          </w:p>
        </w:tc>
        <w:tc>
          <w:tcPr>
            <w:tcW w:w="2625" w:type="dxa"/>
            <w:vMerge w:val="restart"/>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3AE0770B"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结果验证（认知/决策）</w:t>
            </w:r>
          </w:p>
        </w:tc>
        <w:tc>
          <w:tcPr>
            <w:tcW w:w="241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5043BE82"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缺陷定位</w:t>
            </w:r>
          </w:p>
        </w:tc>
        <w:tc>
          <w:tcPr>
            <w:tcW w:w="1785" w:type="dxa"/>
            <w:vMerge w:val="restart"/>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51F04F14"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缺陷自愈</w:t>
            </w:r>
          </w:p>
        </w:tc>
        <w:tc>
          <w:tcPr>
            <w:tcW w:w="252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0B16818B"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线上异常发现</w:t>
            </w:r>
          </w:p>
        </w:tc>
      </w:tr>
      <w:tr w:rsidR="00874950" w14:paraId="70E28660" w14:textId="77777777">
        <w:trPr>
          <w:trHeight w:val="225"/>
          <w:jc w:val="center"/>
        </w:trPr>
        <w:tc>
          <w:tcPr>
            <w:tcW w:w="0" w:type="auto"/>
            <w:vMerge/>
            <w:tcBorders>
              <w:top w:val="single" w:sz="6" w:space="0" w:color="D9D9D9"/>
              <w:left w:val="single" w:sz="6" w:space="0" w:color="D9D9D9"/>
              <w:bottom w:val="single" w:sz="6" w:space="0" w:color="D9D9D9"/>
              <w:right w:val="single" w:sz="6" w:space="0" w:color="D9D9D9"/>
            </w:tcBorders>
            <w:vAlign w:val="center"/>
          </w:tcPr>
          <w:p w14:paraId="02552A7E" w14:textId="77777777" w:rsidR="00874950" w:rsidRDefault="00874950">
            <w:pPr>
              <w:widowControl/>
              <w:jc w:val="left"/>
              <w:rPr>
                <w:rFonts w:ascii="宋体" w:eastAsia="宋体" w:hAnsi="宋体" w:cs="宋体"/>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tcPr>
          <w:p w14:paraId="184BE38A" w14:textId="77777777" w:rsidR="00874950" w:rsidRDefault="00874950">
            <w:pPr>
              <w:widowControl/>
              <w:jc w:val="left"/>
              <w:rPr>
                <w:rFonts w:ascii="宋体" w:eastAsia="宋体" w:hAnsi="宋体" w:cs="宋体"/>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tcPr>
          <w:p w14:paraId="3264EEB7" w14:textId="77777777" w:rsidR="00874950" w:rsidRDefault="00874950">
            <w:pPr>
              <w:widowControl/>
              <w:jc w:val="left"/>
              <w:rPr>
                <w:rFonts w:ascii="宋体" w:eastAsia="宋体" w:hAnsi="宋体" w:cs="宋体"/>
                <w:kern w:val="0"/>
                <w:sz w:val="21"/>
                <w:szCs w:val="21"/>
              </w:rPr>
            </w:pPr>
          </w:p>
        </w:tc>
        <w:tc>
          <w:tcPr>
            <w:tcW w:w="244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6526BB32"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（认知/规划）</w:t>
            </w:r>
          </w:p>
        </w:tc>
        <w:tc>
          <w:tcPr>
            <w:tcW w:w="0" w:type="auto"/>
            <w:vMerge/>
            <w:tcBorders>
              <w:top w:val="single" w:sz="6" w:space="0" w:color="D9D9D9"/>
              <w:left w:val="single" w:sz="6" w:space="0" w:color="D9D9D9"/>
              <w:bottom w:val="single" w:sz="6" w:space="0" w:color="D9D9D9"/>
              <w:right w:val="single" w:sz="6" w:space="0" w:color="D9D9D9"/>
            </w:tcBorders>
            <w:vAlign w:val="center"/>
          </w:tcPr>
          <w:p w14:paraId="19E84967" w14:textId="77777777" w:rsidR="00874950" w:rsidRDefault="00874950">
            <w:pPr>
              <w:widowControl/>
              <w:jc w:val="left"/>
              <w:rPr>
                <w:rFonts w:ascii="宋体" w:eastAsia="宋体" w:hAnsi="宋体" w:cs="宋体"/>
                <w:kern w:val="0"/>
                <w:sz w:val="21"/>
                <w:szCs w:val="21"/>
              </w:rPr>
            </w:pPr>
          </w:p>
        </w:tc>
        <w:tc>
          <w:tcPr>
            <w:tcW w:w="192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7F54BEE5"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（感知/理解）</w:t>
            </w:r>
          </w:p>
        </w:tc>
        <w:tc>
          <w:tcPr>
            <w:tcW w:w="0" w:type="auto"/>
            <w:vMerge/>
            <w:tcBorders>
              <w:top w:val="single" w:sz="6" w:space="0" w:color="D9D9D9"/>
              <w:left w:val="single" w:sz="6" w:space="0" w:color="D9D9D9"/>
              <w:bottom w:val="single" w:sz="6" w:space="0" w:color="D9D9D9"/>
              <w:right w:val="single" w:sz="6" w:space="0" w:color="D9D9D9"/>
            </w:tcBorders>
            <w:vAlign w:val="center"/>
          </w:tcPr>
          <w:p w14:paraId="712C4628" w14:textId="77777777" w:rsidR="00874950" w:rsidRDefault="00874950">
            <w:pPr>
              <w:widowControl/>
              <w:jc w:val="left"/>
              <w:rPr>
                <w:rFonts w:ascii="宋体" w:eastAsia="宋体" w:hAnsi="宋体" w:cs="宋体"/>
                <w:kern w:val="0"/>
                <w:sz w:val="21"/>
                <w:szCs w:val="21"/>
              </w:rPr>
            </w:pPr>
          </w:p>
        </w:tc>
        <w:tc>
          <w:tcPr>
            <w:tcW w:w="241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4A8C6D2F"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（感知）</w:t>
            </w:r>
          </w:p>
        </w:tc>
        <w:tc>
          <w:tcPr>
            <w:tcW w:w="0" w:type="auto"/>
            <w:vMerge/>
            <w:tcBorders>
              <w:top w:val="single" w:sz="6" w:space="0" w:color="D9D9D9"/>
              <w:left w:val="single" w:sz="6" w:space="0" w:color="D9D9D9"/>
              <w:bottom w:val="single" w:sz="6" w:space="0" w:color="D9D9D9"/>
              <w:right w:val="single" w:sz="6" w:space="0" w:color="D9D9D9"/>
            </w:tcBorders>
            <w:vAlign w:val="center"/>
          </w:tcPr>
          <w:p w14:paraId="08457945" w14:textId="77777777" w:rsidR="00874950" w:rsidRDefault="00874950">
            <w:pPr>
              <w:widowControl/>
              <w:jc w:val="left"/>
              <w:rPr>
                <w:rFonts w:ascii="宋体" w:eastAsia="宋体" w:hAnsi="宋体" w:cs="宋体"/>
                <w:kern w:val="0"/>
                <w:sz w:val="21"/>
                <w:szCs w:val="21"/>
              </w:rPr>
            </w:pPr>
          </w:p>
        </w:tc>
        <w:tc>
          <w:tcPr>
            <w:tcW w:w="252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6C4A13B2"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(监控/巡检)</w:t>
            </w:r>
          </w:p>
        </w:tc>
      </w:tr>
      <w:tr w:rsidR="00874950" w14:paraId="6D5B11A1" w14:textId="77777777">
        <w:trPr>
          <w:trHeight w:val="225"/>
          <w:jc w:val="center"/>
        </w:trPr>
        <w:tc>
          <w:tcPr>
            <w:tcW w:w="0" w:type="auto"/>
            <w:vMerge/>
            <w:tcBorders>
              <w:top w:val="single" w:sz="6" w:space="0" w:color="D9D9D9"/>
              <w:left w:val="single" w:sz="6" w:space="0" w:color="D9D9D9"/>
              <w:bottom w:val="single" w:sz="6" w:space="0" w:color="D9D9D9"/>
              <w:right w:val="single" w:sz="6" w:space="0" w:color="D9D9D9"/>
            </w:tcBorders>
            <w:vAlign w:val="center"/>
          </w:tcPr>
          <w:p w14:paraId="3D4A14AD" w14:textId="77777777" w:rsidR="00874950" w:rsidRDefault="00874950">
            <w:pPr>
              <w:widowControl/>
              <w:jc w:val="left"/>
              <w:rPr>
                <w:rFonts w:ascii="宋体" w:eastAsia="宋体" w:hAnsi="宋体" w:cs="宋体"/>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tcPr>
          <w:p w14:paraId="5E07F7CE" w14:textId="77777777" w:rsidR="00874950" w:rsidRDefault="00874950">
            <w:pPr>
              <w:widowControl/>
              <w:jc w:val="left"/>
              <w:rPr>
                <w:rFonts w:ascii="宋体" w:eastAsia="宋体" w:hAnsi="宋体" w:cs="宋体"/>
                <w:kern w:val="0"/>
                <w:sz w:val="21"/>
                <w:szCs w:val="21"/>
              </w:rPr>
            </w:pPr>
          </w:p>
        </w:tc>
        <w:tc>
          <w:tcPr>
            <w:tcW w:w="0" w:type="auto"/>
            <w:vMerge/>
            <w:tcBorders>
              <w:top w:val="single" w:sz="6" w:space="0" w:color="D9D9D9"/>
              <w:left w:val="single" w:sz="6" w:space="0" w:color="D9D9D9"/>
              <w:bottom w:val="single" w:sz="6" w:space="0" w:color="D9D9D9"/>
              <w:right w:val="single" w:sz="6" w:space="0" w:color="D9D9D9"/>
            </w:tcBorders>
            <w:vAlign w:val="center"/>
          </w:tcPr>
          <w:p w14:paraId="72BA7432" w14:textId="77777777" w:rsidR="00874950" w:rsidRDefault="00874950">
            <w:pPr>
              <w:widowControl/>
              <w:jc w:val="left"/>
              <w:rPr>
                <w:rFonts w:ascii="宋体" w:eastAsia="宋体" w:hAnsi="宋体" w:cs="宋体"/>
                <w:kern w:val="0"/>
                <w:sz w:val="21"/>
                <w:szCs w:val="21"/>
              </w:rPr>
            </w:pPr>
          </w:p>
        </w:tc>
        <w:tc>
          <w:tcPr>
            <w:tcW w:w="244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7608A49C"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 xml:space="preserve">　</w:t>
            </w:r>
          </w:p>
        </w:tc>
        <w:tc>
          <w:tcPr>
            <w:tcW w:w="0" w:type="auto"/>
            <w:vMerge/>
            <w:tcBorders>
              <w:top w:val="single" w:sz="6" w:space="0" w:color="D9D9D9"/>
              <w:left w:val="single" w:sz="6" w:space="0" w:color="D9D9D9"/>
              <w:bottom w:val="single" w:sz="6" w:space="0" w:color="D9D9D9"/>
              <w:right w:val="single" w:sz="6" w:space="0" w:color="D9D9D9"/>
            </w:tcBorders>
            <w:vAlign w:val="center"/>
          </w:tcPr>
          <w:p w14:paraId="449FFE04" w14:textId="77777777" w:rsidR="00874950" w:rsidRDefault="00874950">
            <w:pPr>
              <w:widowControl/>
              <w:jc w:val="left"/>
              <w:rPr>
                <w:rFonts w:ascii="宋体" w:eastAsia="宋体" w:hAnsi="宋体" w:cs="宋体"/>
                <w:kern w:val="0"/>
                <w:sz w:val="21"/>
                <w:szCs w:val="21"/>
              </w:rPr>
            </w:pPr>
          </w:p>
        </w:tc>
        <w:tc>
          <w:tcPr>
            <w:tcW w:w="192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48E0B758"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 xml:space="preserve">　</w:t>
            </w:r>
          </w:p>
        </w:tc>
        <w:tc>
          <w:tcPr>
            <w:tcW w:w="0" w:type="auto"/>
            <w:vMerge/>
            <w:tcBorders>
              <w:top w:val="single" w:sz="6" w:space="0" w:color="D9D9D9"/>
              <w:left w:val="single" w:sz="6" w:space="0" w:color="D9D9D9"/>
              <w:bottom w:val="single" w:sz="6" w:space="0" w:color="D9D9D9"/>
              <w:right w:val="single" w:sz="6" w:space="0" w:color="D9D9D9"/>
            </w:tcBorders>
            <w:vAlign w:val="center"/>
          </w:tcPr>
          <w:p w14:paraId="6FE68747" w14:textId="77777777" w:rsidR="00874950" w:rsidRDefault="00874950">
            <w:pPr>
              <w:widowControl/>
              <w:jc w:val="left"/>
              <w:rPr>
                <w:rFonts w:ascii="宋体" w:eastAsia="宋体" w:hAnsi="宋体" w:cs="宋体"/>
                <w:kern w:val="0"/>
                <w:sz w:val="21"/>
                <w:szCs w:val="21"/>
              </w:rPr>
            </w:pPr>
          </w:p>
        </w:tc>
        <w:tc>
          <w:tcPr>
            <w:tcW w:w="241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79E0A69A"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 xml:space="preserve">　</w:t>
            </w:r>
          </w:p>
        </w:tc>
        <w:tc>
          <w:tcPr>
            <w:tcW w:w="0" w:type="auto"/>
            <w:vMerge/>
            <w:tcBorders>
              <w:top w:val="single" w:sz="6" w:space="0" w:color="D9D9D9"/>
              <w:left w:val="single" w:sz="6" w:space="0" w:color="D9D9D9"/>
              <w:bottom w:val="single" w:sz="6" w:space="0" w:color="D9D9D9"/>
              <w:right w:val="single" w:sz="6" w:space="0" w:color="D9D9D9"/>
            </w:tcBorders>
            <w:vAlign w:val="center"/>
          </w:tcPr>
          <w:p w14:paraId="3A644CDE" w14:textId="77777777" w:rsidR="00874950" w:rsidRDefault="00874950">
            <w:pPr>
              <w:widowControl/>
              <w:jc w:val="left"/>
              <w:rPr>
                <w:rFonts w:ascii="宋体" w:eastAsia="宋体" w:hAnsi="宋体" w:cs="宋体"/>
                <w:kern w:val="0"/>
                <w:sz w:val="21"/>
                <w:szCs w:val="21"/>
              </w:rPr>
            </w:pPr>
          </w:p>
        </w:tc>
        <w:tc>
          <w:tcPr>
            <w:tcW w:w="252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34E5C248"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 xml:space="preserve">　</w:t>
            </w:r>
          </w:p>
        </w:tc>
      </w:tr>
      <w:tr w:rsidR="00874950" w14:paraId="15F73882" w14:textId="77777777">
        <w:trPr>
          <w:trHeight w:val="525"/>
          <w:jc w:val="center"/>
        </w:trPr>
        <w:tc>
          <w:tcPr>
            <w:tcW w:w="112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59C046A5"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L0</w:t>
            </w:r>
          </w:p>
        </w:tc>
        <w:tc>
          <w:tcPr>
            <w:tcW w:w="243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40631D34"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人工测试</w:t>
            </w:r>
          </w:p>
        </w:tc>
        <w:tc>
          <w:tcPr>
            <w:tcW w:w="211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356437FF"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0 人工分析</w:t>
            </w:r>
          </w:p>
        </w:tc>
        <w:tc>
          <w:tcPr>
            <w:tcW w:w="244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60C4FEE3"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0 人工构建测试场景，输出手工用例</w:t>
            </w:r>
          </w:p>
        </w:tc>
        <w:tc>
          <w:tcPr>
            <w:tcW w:w="36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00732EB9"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0 人工执行</w:t>
            </w:r>
          </w:p>
        </w:tc>
        <w:tc>
          <w:tcPr>
            <w:tcW w:w="192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5DD42408"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0 人工识别</w:t>
            </w:r>
          </w:p>
        </w:tc>
        <w:tc>
          <w:tcPr>
            <w:tcW w:w="262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2E7722EC"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0 人工验证</w:t>
            </w:r>
          </w:p>
        </w:tc>
        <w:tc>
          <w:tcPr>
            <w:tcW w:w="241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2B8378C6"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0 人工定位</w:t>
            </w:r>
          </w:p>
        </w:tc>
        <w:tc>
          <w:tcPr>
            <w:tcW w:w="178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6DBD10E1"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0 人工修复</w:t>
            </w:r>
          </w:p>
        </w:tc>
        <w:tc>
          <w:tcPr>
            <w:tcW w:w="252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093D767C"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0 人工监控</w:t>
            </w:r>
          </w:p>
        </w:tc>
      </w:tr>
      <w:tr w:rsidR="00874950" w14:paraId="499FF304" w14:textId="77777777">
        <w:trPr>
          <w:trHeight w:val="825"/>
          <w:jc w:val="center"/>
        </w:trPr>
        <w:tc>
          <w:tcPr>
            <w:tcW w:w="112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483F9550"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L1</w:t>
            </w:r>
          </w:p>
        </w:tc>
        <w:tc>
          <w:tcPr>
            <w:tcW w:w="243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4A4FFFD8"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工具辅助测试</w:t>
            </w:r>
          </w:p>
        </w:tc>
        <w:tc>
          <w:tcPr>
            <w:tcW w:w="211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7A16DCE1"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1 人工分析，有工具辅助提供参考信息</w:t>
            </w:r>
          </w:p>
        </w:tc>
        <w:tc>
          <w:tcPr>
            <w:tcW w:w="244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5A2494A7"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1 人工构建测试场景，输出脚本用例</w:t>
            </w:r>
          </w:p>
        </w:tc>
        <w:tc>
          <w:tcPr>
            <w:tcW w:w="36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4867C0AE"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1 人工驱动机器执行，机器具备单步执行能力</w:t>
            </w:r>
          </w:p>
        </w:tc>
        <w:tc>
          <w:tcPr>
            <w:tcW w:w="192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4F57B045"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1 人工编写代码驱动机器识别</w:t>
            </w:r>
          </w:p>
        </w:tc>
        <w:tc>
          <w:tcPr>
            <w:tcW w:w="262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721237D5"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1 人提供预期，编写代码驱动机器比对，可做简单</w:t>
            </w:r>
            <w:r>
              <w:rPr>
                <w:rFonts w:ascii="宋体" w:eastAsia="宋体" w:hAnsi="宋体" w:cs="宋体"/>
                <w:kern w:val="0"/>
                <w:sz w:val="21"/>
                <w:szCs w:val="21"/>
              </w:rPr>
              <w:lastRenderedPageBreak/>
              <w:t>逻辑比对，如是否相等</w:t>
            </w:r>
          </w:p>
        </w:tc>
        <w:tc>
          <w:tcPr>
            <w:tcW w:w="241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3FF4CE61"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lastRenderedPageBreak/>
              <w:t>1 人工定位，机器提供辅助信息</w:t>
            </w:r>
          </w:p>
        </w:tc>
        <w:tc>
          <w:tcPr>
            <w:tcW w:w="178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2D9E3D93"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1 人工修复，机器提供辅助修复信息</w:t>
            </w:r>
          </w:p>
        </w:tc>
        <w:tc>
          <w:tcPr>
            <w:tcW w:w="252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2AACFE2E"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1 人工埋点，自动上报</w:t>
            </w:r>
          </w:p>
        </w:tc>
      </w:tr>
      <w:tr w:rsidR="00874950" w14:paraId="792C4E7C" w14:textId="77777777">
        <w:trPr>
          <w:trHeight w:val="840"/>
          <w:jc w:val="center"/>
        </w:trPr>
        <w:tc>
          <w:tcPr>
            <w:tcW w:w="112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183AC529"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lastRenderedPageBreak/>
              <w:t>L2</w:t>
            </w:r>
          </w:p>
        </w:tc>
        <w:tc>
          <w:tcPr>
            <w:tcW w:w="243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21AA6E2B"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自动化测试</w:t>
            </w:r>
          </w:p>
        </w:tc>
        <w:tc>
          <w:tcPr>
            <w:tcW w:w="211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22512AE9"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2 机器基于人工编写的规则，工具实现分析、报告</w:t>
            </w:r>
          </w:p>
        </w:tc>
        <w:tc>
          <w:tcPr>
            <w:tcW w:w="244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1EE7E478"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2 人工构建测试场景，批量输出脚本用例</w:t>
            </w:r>
          </w:p>
        </w:tc>
        <w:tc>
          <w:tcPr>
            <w:tcW w:w="36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41348F6F"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2 机器一键批量执行，即可连续多步、完整执行单个用例，可批量执行多个用例，有一定调度能力。</w:t>
            </w:r>
          </w:p>
        </w:tc>
        <w:tc>
          <w:tcPr>
            <w:tcW w:w="192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186F65E0"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2 人工编写代码驱动机器识别，机器辅助比例较高</w:t>
            </w:r>
          </w:p>
        </w:tc>
        <w:tc>
          <w:tcPr>
            <w:tcW w:w="262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04A3FFF8"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2 人提供判定逻辑，机器基于人提供的逻辑进行结果判定，可进行复杂逻辑判定，如图像识别，状态机等，新功能需要人介入提供新逻辑</w:t>
            </w:r>
          </w:p>
        </w:tc>
        <w:tc>
          <w:tcPr>
            <w:tcW w:w="241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229F8C69"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2 人基于机器提供的信息和分析能力进行定位</w:t>
            </w:r>
          </w:p>
        </w:tc>
        <w:tc>
          <w:tcPr>
            <w:tcW w:w="178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5DDA5E47"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2 人工编写修复脚本，人工触发脚本进行修复</w:t>
            </w:r>
          </w:p>
        </w:tc>
        <w:tc>
          <w:tcPr>
            <w:tcW w:w="252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1D5FA43C"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2 自动埋点，自动上报，生成监控大盘，并提供报警规则</w:t>
            </w:r>
          </w:p>
        </w:tc>
      </w:tr>
      <w:tr w:rsidR="00874950" w14:paraId="58AD46F7" w14:textId="77777777">
        <w:trPr>
          <w:trHeight w:val="840"/>
          <w:jc w:val="center"/>
        </w:trPr>
        <w:tc>
          <w:tcPr>
            <w:tcW w:w="112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33CBF032"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L3</w:t>
            </w:r>
          </w:p>
        </w:tc>
        <w:tc>
          <w:tcPr>
            <w:tcW w:w="243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31CA7F76"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初级智能测试</w:t>
            </w:r>
          </w:p>
        </w:tc>
        <w:tc>
          <w:tcPr>
            <w:tcW w:w="211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4088AEC7"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3 机器基于机器学习训练出的模型，进行分析，报告，新类型的分析需要人协助训</w:t>
            </w:r>
            <w:r>
              <w:rPr>
                <w:rFonts w:ascii="宋体" w:eastAsia="宋体" w:hAnsi="宋体" w:cs="宋体"/>
                <w:kern w:val="0"/>
                <w:sz w:val="21"/>
                <w:szCs w:val="21"/>
              </w:rPr>
              <w:lastRenderedPageBreak/>
              <w:t>练新模型；bug准确率&gt;=50%，召回率&gt;=10%</w:t>
            </w:r>
          </w:p>
        </w:tc>
        <w:tc>
          <w:tcPr>
            <w:tcW w:w="244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56A5EB1F"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lastRenderedPageBreak/>
              <w:t>3 机器基于人给定的场景规则或模型，机器筛选场景，生成用例，可供下一环节执</w:t>
            </w:r>
            <w:r>
              <w:rPr>
                <w:rFonts w:ascii="宋体" w:eastAsia="宋体" w:hAnsi="宋体" w:cs="宋体"/>
                <w:kern w:val="0"/>
                <w:sz w:val="21"/>
                <w:szCs w:val="21"/>
              </w:rPr>
              <w:lastRenderedPageBreak/>
              <w:t>行，新功能场景需要人提供规则或模型；业务覆盖率&gt;=70%</w:t>
            </w:r>
          </w:p>
        </w:tc>
        <w:tc>
          <w:tcPr>
            <w:tcW w:w="36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3639F481"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lastRenderedPageBreak/>
              <w:t>3 机器一键批量执行，即可连续多步、完整执行单个用例，可批量执行多个用例，有一定</w:t>
            </w:r>
            <w:r>
              <w:rPr>
                <w:rFonts w:ascii="宋体" w:eastAsia="宋体" w:hAnsi="宋体" w:cs="宋体"/>
                <w:kern w:val="0"/>
                <w:sz w:val="21"/>
                <w:szCs w:val="21"/>
              </w:rPr>
              <w:lastRenderedPageBreak/>
              <w:t>调度能力。一键执行用例比例&gt;50%</w:t>
            </w:r>
          </w:p>
        </w:tc>
        <w:tc>
          <w:tcPr>
            <w:tcW w:w="192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6865D672"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lastRenderedPageBreak/>
              <w:t>3 机器基于人工编写的规则解析结果，结果变化时需要人</w:t>
            </w:r>
            <w:r>
              <w:rPr>
                <w:rFonts w:ascii="宋体" w:eastAsia="宋体" w:hAnsi="宋体" w:cs="宋体"/>
                <w:kern w:val="0"/>
                <w:sz w:val="21"/>
                <w:szCs w:val="21"/>
              </w:rPr>
              <w:lastRenderedPageBreak/>
              <w:t>工介入提供新规则</w:t>
            </w:r>
          </w:p>
        </w:tc>
        <w:tc>
          <w:tcPr>
            <w:tcW w:w="262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25E0CE99"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lastRenderedPageBreak/>
              <w:t>3 机器基于人提供的规则进行结果判定，可进行复杂逻辑判定；发现</w:t>
            </w:r>
            <w:r>
              <w:rPr>
                <w:rFonts w:ascii="宋体" w:eastAsia="宋体" w:hAnsi="宋体" w:cs="宋体"/>
                <w:kern w:val="0"/>
                <w:sz w:val="21"/>
                <w:szCs w:val="21"/>
              </w:rPr>
              <w:lastRenderedPageBreak/>
              <w:t>业务逻辑bug占比&gt;=30%</w:t>
            </w:r>
          </w:p>
        </w:tc>
        <w:tc>
          <w:tcPr>
            <w:tcW w:w="241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3C628EBC"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lastRenderedPageBreak/>
              <w:t>3 机器基于人提供的规则进行定位，可定位到功能、接口，新类型问题需要人介入</w:t>
            </w:r>
            <w:r>
              <w:rPr>
                <w:rFonts w:ascii="宋体" w:eastAsia="宋体" w:hAnsi="宋体" w:cs="宋体"/>
                <w:kern w:val="0"/>
                <w:sz w:val="21"/>
                <w:szCs w:val="21"/>
              </w:rPr>
              <w:lastRenderedPageBreak/>
              <w:t>提供新规则；定位的准确率&gt;=50%，自动定位占比&gt;=50%</w:t>
            </w:r>
          </w:p>
        </w:tc>
        <w:tc>
          <w:tcPr>
            <w:tcW w:w="178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2C0AA341"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lastRenderedPageBreak/>
              <w:t>3 机器基于人提供的规则提供修复建议，人工驱动机器</w:t>
            </w:r>
            <w:r>
              <w:rPr>
                <w:rFonts w:ascii="宋体" w:eastAsia="宋体" w:hAnsi="宋体" w:cs="宋体"/>
                <w:kern w:val="0"/>
                <w:sz w:val="21"/>
                <w:szCs w:val="21"/>
              </w:rPr>
              <w:lastRenderedPageBreak/>
              <w:t>进行匹配修复；问题修复比例&gt;=10%</w:t>
            </w:r>
          </w:p>
        </w:tc>
        <w:tc>
          <w:tcPr>
            <w:tcW w:w="252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2F25D01A"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lastRenderedPageBreak/>
              <w:t>3 机器基于人提供的规则识别线上异常，发现率&gt;=90%，误报率&lt;30%</w:t>
            </w:r>
          </w:p>
        </w:tc>
      </w:tr>
      <w:tr w:rsidR="00874950" w14:paraId="4B2521D6" w14:textId="77777777">
        <w:trPr>
          <w:trHeight w:val="1260"/>
          <w:jc w:val="center"/>
        </w:trPr>
        <w:tc>
          <w:tcPr>
            <w:tcW w:w="112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0A88638D"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lastRenderedPageBreak/>
              <w:t>L4</w:t>
            </w:r>
          </w:p>
        </w:tc>
        <w:tc>
          <w:tcPr>
            <w:tcW w:w="243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2D5FC854"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高度智能测试</w:t>
            </w:r>
          </w:p>
        </w:tc>
        <w:tc>
          <w:tcPr>
            <w:tcW w:w="211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4E950985"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4 机器基于机器学习训练出的模型，进行分析，报告，新类型的分析需要人协助训练新模型；bug准确率&gt;=70%，召回率&gt;=20%</w:t>
            </w:r>
          </w:p>
        </w:tc>
        <w:tc>
          <w:tcPr>
            <w:tcW w:w="244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469B0656"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4 机器基于人给定的场景规则或模型，机器筛选场景，生成用例，可供下一环节执行，新功能场景不需要人提供新规则或模型；业务覆盖率&gt;=90%</w:t>
            </w:r>
          </w:p>
        </w:tc>
        <w:tc>
          <w:tcPr>
            <w:tcW w:w="36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444EF4F9"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4 机器一键批量执行，即可连续多步、完整执行单个用例，可批量执行多个用例，有一定调度能力。机器能够对执行时机进行主动判断（如出现被测对象时进行执行），并对有效性进行主动判断（如用例非因bug失败时，可主动恢</w:t>
            </w:r>
            <w:r>
              <w:rPr>
                <w:rFonts w:ascii="宋体" w:eastAsia="宋体" w:hAnsi="宋体" w:cs="宋体"/>
                <w:kern w:val="0"/>
                <w:sz w:val="21"/>
                <w:szCs w:val="21"/>
              </w:rPr>
              <w:lastRenderedPageBreak/>
              <w:t>复）。一键执行用例比例&gt;80%。具备精准测试的能力；任务编排和调度：提升机器利用率，降低执行时间</w:t>
            </w:r>
          </w:p>
        </w:tc>
        <w:tc>
          <w:tcPr>
            <w:tcW w:w="192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2418C53B"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lastRenderedPageBreak/>
              <w:t>4 机器基于机器训练的模型解析结果，结果变化时模型可自主识别，极少需要人工介入；实际使用用例占比&gt;=80%</w:t>
            </w:r>
          </w:p>
        </w:tc>
        <w:tc>
          <w:tcPr>
            <w:tcW w:w="262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65533AED"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4 机器基于机器学习的模型进行结果判定，可进行复杂逻辑判定，新功能可复用，无须人介入；发现业务逻辑bug占比&gt;=70%,准确率&gt;=90%</w:t>
            </w:r>
          </w:p>
        </w:tc>
        <w:tc>
          <w:tcPr>
            <w:tcW w:w="241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450895C7"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4 机器基于机器训练的模型进行定位，可定位到接口、代码，新类型问题无需人介入；定位的准确率&gt;=70%，自动定位占比&gt;=70%</w:t>
            </w:r>
          </w:p>
        </w:tc>
        <w:tc>
          <w:tcPr>
            <w:tcW w:w="178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7566BA8C"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4 机器基于模型提供修复建议，人工确认修复方案，机器自动进行匹配修复;问题修复比例&gt;=20%</w:t>
            </w:r>
          </w:p>
        </w:tc>
        <w:tc>
          <w:tcPr>
            <w:tcW w:w="252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010F831A"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4   机器基于模型识别线上异常，发现率&gt;=95%，误报率&lt;20%</w:t>
            </w:r>
          </w:p>
        </w:tc>
      </w:tr>
      <w:tr w:rsidR="00874950" w14:paraId="0C2047CC" w14:textId="77777777">
        <w:trPr>
          <w:trHeight w:val="840"/>
          <w:jc w:val="center"/>
        </w:trPr>
        <w:tc>
          <w:tcPr>
            <w:tcW w:w="112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6A8FDAB8"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lastRenderedPageBreak/>
              <w:t>L5</w:t>
            </w:r>
          </w:p>
        </w:tc>
        <w:tc>
          <w:tcPr>
            <w:tcW w:w="243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2BC6B131"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全智能测试</w:t>
            </w:r>
          </w:p>
        </w:tc>
        <w:tc>
          <w:tcPr>
            <w:tcW w:w="211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0088714F"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5 机器基于机器学习训练出的模型，进行分析，报告，新类型的分析无需人介入训练新模型（机器自学习）</w:t>
            </w:r>
          </w:p>
        </w:tc>
        <w:tc>
          <w:tcPr>
            <w:tcW w:w="244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0D6F8246"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5 无须人介入，机器全自主分析筛选场景，生成用例，可供下一环节执行，且用例可被人理解</w:t>
            </w:r>
          </w:p>
        </w:tc>
        <w:tc>
          <w:tcPr>
            <w:tcW w:w="36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09E56F1B" w14:textId="77777777" w:rsidR="00874950" w:rsidRDefault="00874950">
            <w:pPr>
              <w:widowControl/>
              <w:jc w:val="left"/>
              <w:rPr>
                <w:rFonts w:ascii="宋体" w:eastAsia="宋体" w:hAnsi="宋体" w:cs="宋体"/>
                <w:kern w:val="0"/>
                <w:sz w:val="21"/>
                <w:szCs w:val="21"/>
              </w:rPr>
            </w:pPr>
          </w:p>
        </w:tc>
        <w:tc>
          <w:tcPr>
            <w:tcW w:w="192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41E41C36"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5 无人介入，机器自动建立感知模型，并输出感知结果，感知结果可被人理解。</w:t>
            </w:r>
          </w:p>
        </w:tc>
        <w:tc>
          <w:tcPr>
            <w:tcW w:w="262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671B2B0E"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5 无人介入，机器全自主识别预期结果或预期判定逻辑，进行复杂逻辑判定。</w:t>
            </w:r>
          </w:p>
        </w:tc>
        <w:tc>
          <w:tcPr>
            <w:tcW w:w="241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184F9BBE"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5 机器全自主定位，可定位到代码行，并给出要根因分析。</w:t>
            </w:r>
          </w:p>
        </w:tc>
        <w:tc>
          <w:tcPr>
            <w:tcW w:w="1785"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411691D4"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5 无人介入，机器自动生成修复方案，并执行修复</w:t>
            </w:r>
          </w:p>
        </w:tc>
        <w:tc>
          <w:tcPr>
            <w:tcW w:w="252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19E548A3" w14:textId="77777777" w:rsidR="00874950" w:rsidRDefault="00D77F37">
            <w:pPr>
              <w:widowControl/>
              <w:jc w:val="left"/>
              <w:rPr>
                <w:rFonts w:ascii="宋体" w:eastAsia="宋体" w:hAnsi="宋体" w:cs="宋体"/>
                <w:kern w:val="0"/>
                <w:sz w:val="21"/>
                <w:szCs w:val="21"/>
              </w:rPr>
            </w:pPr>
            <w:r>
              <w:rPr>
                <w:rFonts w:ascii="宋体" w:eastAsia="宋体" w:hAnsi="宋体" w:cs="宋体"/>
                <w:kern w:val="0"/>
                <w:sz w:val="21"/>
                <w:szCs w:val="21"/>
              </w:rPr>
              <w:t>5 无人介入，机器自动发现线上异常</w:t>
            </w:r>
          </w:p>
        </w:tc>
      </w:tr>
    </w:tbl>
    <w:p w14:paraId="4D6F0186" w14:textId="77777777" w:rsidR="00874950" w:rsidRDefault="00874950">
      <w:pPr>
        <w:widowControl/>
        <w:jc w:val="left"/>
        <w:rPr>
          <w:rFonts w:ascii="宋体" w:eastAsia="宋体" w:hAnsi="宋体" w:cs="宋体"/>
          <w:color w:val="404040"/>
          <w:spacing w:val="2"/>
          <w:kern w:val="0"/>
          <w:sz w:val="23"/>
          <w:szCs w:val="23"/>
        </w:rPr>
      </w:pPr>
    </w:p>
    <w:p w14:paraId="369A5629" w14:textId="77777777" w:rsidR="00874950" w:rsidRDefault="00874950">
      <w:pPr>
        <w:widowControl/>
        <w:jc w:val="left"/>
        <w:rPr>
          <w:rFonts w:ascii="宋体" w:eastAsia="宋体" w:hAnsi="宋体" w:cs="宋体"/>
          <w:color w:val="404040"/>
          <w:spacing w:val="2"/>
          <w:kern w:val="0"/>
          <w:sz w:val="23"/>
          <w:szCs w:val="23"/>
        </w:rPr>
        <w:sectPr w:rsidR="00874950">
          <w:pgSz w:w="16840" w:h="11900" w:orient="landscape"/>
          <w:pgMar w:top="1800" w:right="1440" w:bottom="1800" w:left="1440" w:header="851" w:footer="992" w:gutter="0"/>
          <w:cols w:space="425"/>
          <w:docGrid w:type="lines" w:linePitch="423"/>
        </w:sectPr>
      </w:pPr>
    </w:p>
    <w:p w14:paraId="59E82C9F" w14:textId="77777777" w:rsidR="00874950" w:rsidRDefault="00874950">
      <w:pPr>
        <w:widowControl/>
        <w:jc w:val="left"/>
        <w:rPr>
          <w:rFonts w:ascii="宋体" w:eastAsia="宋体" w:hAnsi="宋体" w:cs="宋体"/>
          <w:color w:val="404040"/>
          <w:spacing w:val="2"/>
          <w:kern w:val="0"/>
          <w:sz w:val="23"/>
          <w:szCs w:val="23"/>
        </w:rPr>
      </w:pPr>
    </w:p>
    <w:p w14:paraId="3B04C5C6" w14:textId="056B535B" w:rsidR="00874950" w:rsidRDefault="006858F9">
      <w:pPr>
        <w:pStyle w:val="1"/>
        <w:rPr>
          <w:rFonts w:ascii="黑体" w:eastAsia="黑体" w:hAnsi="黑体"/>
          <w:sz w:val="30"/>
          <w:szCs w:val="30"/>
        </w:rPr>
      </w:pPr>
      <w:bookmarkStart w:id="329" w:name="_Toc57924475"/>
      <w:bookmarkStart w:id="330" w:name="_Toc71364726"/>
      <w:ins w:id="331" w:author="hansiqi" w:date="2021-05-07T16:27:00Z">
        <w:r>
          <w:rPr>
            <w:rFonts w:ascii="黑体" w:eastAsia="黑体" w:hAnsi="黑体" w:hint="eastAsia"/>
            <w:sz w:val="30"/>
            <w:szCs w:val="30"/>
          </w:rPr>
          <w:t>六</w:t>
        </w:r>
      </w:ins>
      <w:del w:id="332" w:author="hansiqi" w:date="2021-05-07T16:27:00Z">
        <w:r w:rsidR="00D77F37" w:rsidDel="006858F9">
          <w:rPr>
            <w:rFonts w:ascii="黑体" w:eastAsia="黑体" w:hAnsi="黑体" w:hint="eastAsia"/>
            <w:sz w:val="30"/>
            <w:szCs w:val="30"/>
          </w:rPr>
          <w:delText>五</w:delText>
        </w:r>
      </w:del>
      <w:r w:rsidR="00D77F37">
        <w:rPr>
          <w:rFonts w:ascii="黑体" w:eastAsia="黑体" w:hAnsi="黑体" w:hint="eastAsia"/>
          <w:sz w:val="30"/>
          <w:szCs w:val="30"/>
        </w:rPr>
        <w:t>、</w:t>
      </w:r>
      <w:r w:rsidR="00D77F37">
        <w:rPr>
          <w:rFonts w:ascii="黑体" w:eastAsia="黑体" w:hAnsi="黑体"/>
          <w:sz w:val="30"/>
          <w:szCs w:val="30"/>
        </w:rPr>
        <w:t xml:space="preserve"> 云原生测试发展趋势</w:t>
      </w:r>
      <w:bookmarkEnd w:id="329"/>
      <w:bookmarkEnd w:id="330"/>
    </w:p>
    <w:p w14:paraId="2105EFAE" w14:textId="77777777" w:rsidR="00874950" w:rsidRDefault="00D77F37">
      <w:pPr>
        <w:pStyle w:val="2"/>
        <w:rPr>
          <w:rFonts w:ascii="楷体" w:eastAsia="楷体" w:hAnsi="楷体"/>
          <w:sz w:val="30"/>
          <w:szCs w:val="30"/>
        </w:rPr>
      </w:pPr>
      <w:bookmarkStart w:id="333" w:name="_Toc57924476"/>
      <w:bookmarkStart w:id="334" w:name="_Toc71364727"/>
      <w:r>
        <w:rPr>
          <w:rFonts w:ascii="楷体" w:eastAsia="楷体" w:hAnsi="楷体" w:hint="eastAsia"/>
          <w:sz w:val="30"/>
          <w:szCs w:val="30"/>
        </w:rPr>
        <w:t>(一)</w:t>
      </w:r>
      <w:r>
        <w:rPr>
          <w:rFonts w:ascii="楷体" w:eastAsia="楷体" w:hAnsi="楷体"/>
          <w:sz w:val="30"/>
          <w:szCs w:val="30"/>
        </w:rPr>
        <w:t xml:space="preserve"> 云原生时代测试角色的变化</w:t>
      </w:r>
      <w:bookmarkEnd w:id="333"/>
      <w:bookmarkEnd w:id="334"/>
    </w:p>
    <w:p w14:paraId="5AEB3507" w14:textId="77777777" w:rsidR="006858F9" w:rsidRDefault="006858F9" w:rsidP="006858F9">
      <w:pPr>
        <w:widowControl/>
        <w:spacing w:line="360" w:lineRule="auto"/>
        <w:ind w:firstLineChars="200" w:firstLine="560"/>
        <w:jc w:val="left"/>
        <w:rPr>
          <w:ins w:id="335" w:author="hansiqi" w:date="2021-05-07T16:28:00Z"/>
          <w:rFonts w:ascii="仿宋_GB2312" w:eastAsia="仿宋_GB2312" w:hAnsi="仿宋_GB2312"/>
          <w:color w:val="000000"/>
          <w:sz w:val="28"/>
          <w:szCs w:val="28"/>
        </w:rPr>
      </w:pPr>
      <w:ins w:id="336" w:author="hansiqi" w:date="2021-05-07T16:28:00Z">
        <w:r>
          <w:rPr>
            <w:rFonts w:ascii="仿宋_GB2312" w:eastAsia="仿宋_GB2312" w:hAnsi="仿宋_GB2312" w:hint="eastAsia"/>
            <w:color w:val="000000"/>
            <w:sz w:val="28"/>
            <w:szCs w:val="28"/>
          </w:rPr>
          <w:t>随着云原生时代的到来，应用架构也从单体架构演变成分布式化、微服务化、容器化和网格化，单个服务更加轻量化，服务自治和独立部署，服务之间也更加松耦合。</w:t>
        </w:r>
      </w:ins>
    </w:p>
    <w:p w14:paraId="0C5E36DC" w14:textId="77777777" w:rsidR="006858F9" w:rsidRDefault="006858F9" w:rsidP="006858F9">
      <w:pPr>
        <w:widowControl/>
        <w:spacing w:line="360" w:lineRule="auto"/>
        <w:ind w:firstLineChars="200" w:firstLine="560"/>
        <w:jc w:val="left"/>
        <w:rPr>
          <w:ins w:id="337" w:author="hansiqi" w:date="2021-05-07T16:28:00Z"/>
          <w:rFonts w:ascii="仿宋_GB2312" w:eastAsia="仿宋_GB2312" w:hAnsi="仿宋_GB2312"/>
          <w:color w:val="000000"/>
          <w:sz w:val="28"/>
          <w:szCs w:val="28"/>
        </w:rPr>
      </w:pPr>
      <w:ins w:id="338" w:author="hansiqi" w:date="2021-05-07T16:28:00Z">
        <w:r>
          <w:rPr>
            <w:rFonts w:ascii="仿宋_GB2312" w:eastAsia="仿宋_GB2312" w:hAnsi="仿宋_GB2312" w:hint="eastAsia"/>
            <w:color w:val="000000"/>
            <w:sz w:val="28"/>
            <w:szCs w:val="28"/>
          </w:rPr>
          <w:t>在云原生时代，开发模式也由传统的瀑布开发演变为更加快速灵活的敏捷开发。在传统的开发模式中，开发和测试有很明确的界限，产品开发完成后交给测试进行验收测试。在敏捷开发模式中，</w:t>
        </w:r>
        <w:r w:rsidRPr="009036C1">
          <w:rPr>
            <w:rFonts w:ascii="仿宋_GB2312" w:eastAsia="仿宋_GB2312" w:hAnsi="仿宋_GB2312" w:hint="eastAsia"/>
            <w:color w:val="000000"/>
            <w:sz w:val="28"/>
            <w:szCs w:val="28"/>
          </w:rPr>
          <w:t>开发和测试的活动</w:t>
        </w:r>
        <w:r>
          <w:rPr>
            <w:rFonts w:ascii="仿宋_GB2312" w:eastAsia="仿宋_GB2312" w:hAnsi="仿宋_GB2312" w:hint="eastAsia"/>
            <w:color w:val="000000"/>
            <w:sz w:val="28"/>
            <w:szCs w:val="28"/>
          </w:rPr>
          <w:t>开始</w:t>
        </w:r>
        <w:r w:rsidRPr="009036C1">
          <w:rPr>
            <w:rFonts w:ascii="仿宋_GB2312" w:eastAsia="仿宋_GB2312" w:hAnsi="仿宋_GB2312" w:hint="eastAsia"/>
            <w:color w:val="000000"/>
            <w:sz w:val="28"/>
            <w:szCs w:val="28"/>
          </w:rPr>
          <w:t>融合在一起</w:t>
        </w:r>
        <w:r>
          <w:rPr>
            <w:rFonts w:ascii="仿宋_GB2312" w:eastAsia="仿宋_GB2312" w:hAnsi="仿宋_GB2312" w:hint="eastAsia"/>
            <w:color w:val="000000"/>
            <w:sz w:val="28"/>
            <w:szCs w:val="28"/>
          </w:rPr>
          <w:t>，</w:t>
        </w:r>
        <w:r w:rsidRPr="009036C1">
          <w:rPr>
            <w:rFonts w:ascii="仿宋_GB2312" w:eastAsia="仿宋_GB2312" w:hAnsi="仿宋_GB2312" w:hint="eastAsia"/>
            <w:color w:val="000000"/>
            <w:sz w:val="28"/>
            <w:szCs w:val="28"/>
          </w:rPr>
          <w:t>测试人员</w:t>
        </w:r>
        <w:r>
          <w:rPr>
            <w:rFonts w:ascii="仿宋_GB2312" w:eastAsia="仿宋_GB2312" w:hAnsi="仿宋_GB2312" w:hint="eastAsia"/>
            <w:color w:val="000000"/>
            <w:sz w:val="28"/>
            <w:szCs w:val="28"/>
          </w:rPr>
          <w:t>可以</w:t>
        </w:r>
        <w:r w:rsidRPr="009036C1">
          <w:rPr>
            <w:rFonts w:ascii="仿宋_GB2312" w:eastAsia="仿宋_GB2312" w:hAnsi="仿宋_GB2312" w:hint="eastAsia"/>
            <w:color w:val="000000"/>
            <w:sz w:val="28"/>
            <w:szCs w:val="28"/>
          </w:rPr>
          <w:t>参与故事改进、同行代码审查、单元测试和实践</w:t>
        </w:r>
        <w:r>
          <w:rPr>
            <w:rFonts w:ascii="仿宋_GB2312" w:eastAsia="仿宋_GB2312" w:hAnsi="仿宋_GB2312" w:hint="eastAsia"/>
            <w:color w:val="000000"/>
            <w:sz w:val="28"/>
            <w:szCs w:val="28"/>
          </w:rPr>
          <w:t>活动中，测试活动左移到研发过程中。</w:t>
        </w:r>
      </w:ins>
    </w:p>
    <w:p w14:paraId="156B4188" w14:textId="77777777" w:rsidR="006858F9" w:rsidRDefault="006858F9" w:rsidP="006858F9">
      <w:pPr>
        <w:widowControl/>
        <w:spacing w:line="360" w:lineRule="auto"/>
        <w:ind w:firstLineChars="200" w:firstLine="560"/>
        <w:jc w:val="left"/>
        <w:rPr>
          <w:ins w:id="339" w:author="hansiqi" w:date="2021-05-07T16:28:00Z"/>
          <w:rFonts w:ascii="仿宋_GB2312" w:eastAsia="仿宋_GB2312" w:hAnsi="仿宋_GB2312"/>
          <w:color w:val="000000"/>
          <w:sz w:val="28"/>
          <w:szCs w:val="28"/>
        </w:rPr>
      </w:pPr>
      <w:ins w:id="340" w:author="hansiqi" w:date="2021-05-07T16:28:00Z">
        <w:r>
          <w:rPr>
            <w:rFonts w:ascii="仿宋_GB2312" w:eastAsia="仿宋_GB2312" w:hAnsi="仿宋_GB2312" w:hint="eastAsia"/>
            <w:color w:val="000000"/>
            <w:sz w:val="28"/>
            <w:szCs w:val="28"/>
          </w:rPr>
          <w:t>云原生的应用和服务都部署在公有云、私有云或者混合云之上，依赖云上的公共服务和组件，测试程序开始转向服务化，测试过程也向云上转化，</w:t>
        </w:r>
        <w:r w:rsidRPr="008C082B">
          <w:rPr>
            <w:rFonts w:ascii="仿宋_GB2312" w:eastAsia="仿宋_GB2312" w:hAnsi="仿宋_GB2312"/>
            <w:color w:val="000000"/>
            <w:sz w:val="28"/>
            <w:szCs w:val="28"/>
          </w:rPr>
          <w:t>测试活动也开始“右移”至发布后的生产环境，更多的测试工具在线上展开</w:t>
        </w:r>
        <w:r>
          <w:rPr>
            <w:rFonts w:ascii="仿宋_GB2312" w:eastAsia="仿宋_GB2312" w:hAnsi="仿宋_GB2312" w:hint="eastAsia"/>
            <w:color w:val="000000"/>
            <w:sz w:val="28"/>
            <w:szCs w:val="28"/>
          </w:rPr>
          <w:t>。云原生应用之间的低耦合高内聚的特性，也要求测试纵向的更深入到单个服务的内部进行专项测试。</w:t>
        </w:r>
      </w:ins>
    </w:p>
    <w:p w14:paraId="5BDC0E2A" w14:textId="4EBDCD4E" w:rsidR="00874950" w:rsidRPr="006858F9" w:rsidRDefault="006858F9" w:rsidP="006858F9">
      <w:pPr>
        <w:widowControl/>
        <w:spacing w:line="360" w:lineRule="auto"/>
        <w:ind w:firstLineChars="200" w:firstLine="560"/>
        <w:jc w:val="left"/>
        <w:rPr>
          <w:rFonts w:ascii="仿宋_GB2312" w:eastAsia="仿宋_GB2312" w:hAnsi="仿宋_GB2312"/>
          <w:color w:val="000000"/>
          <w:sz w:val="28"/>
          <w:szCs w:val="28"/>
        </w:rPr>
      </w:pPr>
      <w:ins w:id="341" w:author="hansiqi" w:date="2021-05-07T16:28:00Z">
        <w:r>
          <w:rPr>
            <w:rFonts w:ascii="仿宋_GB2312" w:eastAsia="仿宋_GB2312" w:hAnsi="仿宋_GB2312" w:hint="eastAsia"/>
            <w:color w:val="000000"/>
            <w:sz w:val="28"/>
            <w:szCs w:val="28"/>
          </w:rPr>
          <w:t>因此，在云原生时代，测试的角色不断的向左深入到扩展到研发过程中，向右扩展到发布后运维过程中，同时还要在服务内部进</w:t>
        </w:r>
        <w:r>
          <w:rPr>
            <w:rFonts w:ascii="仿宋_GB2312" w:eastAsia="仿宋_GB2312" w:hAnsi="仿宋_GB2312" w:hint="eastAsia"/>
            <w:color w:val="000000"/>
            <w:sz w:val="28"/>
            <w:szCs w:val="28"/>
          </w:rPr>
          <w:lastRenderedPageBreak/>
          <w:t>行更深入的专项测试。测试不再是一个单纯的验收的角色，而是全面的参与到产品开发的各个环节，从整体上推动提高产品的质量。</w:t>
        </w:r>
      </w:ins>
    </w:p>
    <w:p w14:paraId="24185579" w14:textId="77777777" w:rsidR="00874950" w:rsidRDefault="00D77F37">
      <w:pPr>
        <w:pStyle w:val="2"/>
        <w:rPr>
          <w:rFonts w:ascii="楷体" w:eastAsia="楷体" w:hAnsi="楷体"/>
          <w:sz w:val="30"/>
          <w:szCs w:val="30"/>
        </w:rPr>
      </w:pPr>
      <w:bookmarkStart w:id="342" w:name="_Toc57924477"/>
      <w:bookmarkStart w:id="343" w:name="_Toc71364728"/>
      <w:r>
        <w:rPr>
          <w:rFonts w:ascii="楷体" w:eastAsia="楷体" w:hAnsi="楷体" w:hint="eastAsia"/>
          <w:sz w:val="30"/>
          <w:szCs w:val="30"/>
        </w:rPr>
        <w:t>(二)</w:t>
      </w:r>
      <w:r>
        <w:rPr>
          <w:rFonts w:ascii="楷体" w:eastAsia="楷体" w:hAnsi="楷体"/>
          <w:sz w:val="30"/>
          <w:szCs w:val="30"/>
        </w:rPr>
        <w:t xml:space="preserve"> 云原生测试对技术要求越来越强</w:t>
      </w:r>
      <w:bookmarkEnd w:id="342"/>
      <w:bookmarkEnd w:id="343"/>
    </w:p>
    <w:p w14:paraId="62FFA058" w14:textId="3E5DDBF5" w:rsidR="006858F9" w:rsidRPr="006858F9" w:rsidRDefault="006858F9" w:rsidP="006858F9">
      <w:pPr>
        <w:widowControl/>
        <w:spacing w:line="360" w:lineRule="auto"/>
        <w:ind w:firstLineChars="200" w:firstLine="560"/>
        <w:jc w:val="left"/>
        <w:rPr>
          <w:ins w:id="344" w:author="hansiqi" w:date="2021-05-07T16:29:00Z"/>
          <w:rFonts w:ascii="仿宋_GB2312" w:eastAsia="仿宋_GB2312" w:hAnsi="仿宋_GB2312"/>
          <w:color w:val="000000"/>
          <w:sz w:val="28"/>
          <w:szCs w:val="28"/>
        </w:rPr>
      </w:pPr>
      <w:ins w:id="345" w:author="hansiqi" w:date="2021-05-07T16:29:00Z">
        <w:r w:rsidRPr="006858F9">
          <w:rPr>
            <w:rFonts w:ascii="仿宋_GB2312" w:eastAsia="仿宋_GB2312" w:hAnsi="仿宋_GB2312" w:hint="eastAsia"/>
            <w:color w:val="000000"/>
            <w:sz w:val="28"/>
            <w:szCs w:val="28"/>
          </w:rPr>
          <w:t>在云原生时代，软件的迭代速度越来越快，和新技术的不断涌现，</w:t>
        </w:r>
        <w:r w:rsidRPr="006858F9">
          <w:rPr>
            <w:rFonts w:ascii="仿宋_GB2312" w:eastAsia="仿宋_GB2312" w:hAnsi="仿宋_GB2312"/>
            <w:color w:val="000000"/>
            <w:sz w:val="28"/>
            <w:szCs w:val="28"/>
          </w:rPr>
          <w:t xml:space="preserve"> 对测试的要求也是越来越高。云原生应用的基础环境大部分都是Kubernetes来管理的，</w:t>
        </w:r>
      </w:ins>
      <w:ins w:id="346" w:author="hansiqi" w:date="2021-05-08T10:13:00Z">
        <w:r w:rsidR="00143EAF">
          <w:rPr>
            <w:rFonts w:ascii="仿宋_GB2312" w:eastAsia="仿宋_GB2312" w:hAnsi="仿宋_GB2312"/>
            <w:color w:val="000000"/>
            <w:sz w:val="28"/>
            <w:szCs w:val="28"/>
          </w:rPr>
          <w:t>K</w:t>
        </w:r>
      </w:ins>
      <w:ins w:id="347" w:author="hansiqi" w:date="2021-05-07T16:29:00Z">
        <w:r w:rsidRPr="006858F9">
          <w:rPr>
            <w:rFonts w:ascii="仿宋_GB2312" w:eastAsia="仿宋_GB2312" w:hAnsi="仿宋_GB2312"/>
            <w:color w:val="000000"/>
            <w:sz w:val="28"/>
            <w:szCs w:val="28"/>
          </w:rPr>
          <w:t>ubernetes本身也是一个非常复杂的系统，对维护和使用都有较高的要求。</w:t>
        </w:r>
      </w:ins>
    </w:p>
    <w:p w14:paraId="03B74443" w14:textId="77777777" w:rsidR="006858F9" w:rsidRPr="006858F9" w:rsidRDefault="006858F9" w:rsidP="006858F9">
      <w:pPr>
        <w:widowControl/>
        <w:spacing w:line="360" w:lineRule="auto"/>
        <w:ind w:firstLineChars="200" w:firstLine="560"/>
        <w:jc w:val="left"/>
        <w:rPr>
          <w:ins w:id="348" w:author="hansiqi" w:date="2021-05-07T16:29:00Z"/>
          <w:rFonts w:ascii="仿宋_GB2312" w:eastAsia="仿宋_GB2312" w:hAnsi="仿宋_GB2312"/>
          <w:color w:val="000000"/>
          <w:sz w:val="28"/>
          <w:szCs w:val="28"/>
        </w:rPr>
      </w:pPr>
      <w:ins w:id="349" w:author="hansiqi" w:date="2021-05-07T16:29:00Z">
        <w:r w:rsidRPr="006858F9">
          <w:rPr>
            <w:rFonts w:ascii="仿宋_GB2312" w:eastAsia="仿宋_GB2312" w:hAnsi="仿宋_GB2312" w:hint="eastAsia"/>
            <w:color w:val="000000"/>
            <w:sz w:val="28"/>
            <w:szCs w:val="28"/>
          </w:rPr>
          <w:t>云原生应用基本都是分布式、微服务化和容器化的应用，一个应用可能包括众多微服务，微服务之间通过</w:t>
        </w:r>
        <w:r w:rsidRPr="006858F9">
          <w:rPr>
            <w:rFonts w:ascii="仿宋_GB2312" w:eastAsia="仿宋_GB2312" w:hAnsi="仿宋_GB2312"/>
            <w:color w:val="000000"/>
            <w:sz w:val="28"/>
            <w:szCs w:val="28"/>
          </w:rPr>
          <w:t>Restful API或者GRPC进行通信。云原生应用在解决了传统单体应用的缺陷，并利用云资源的便利性快发构建产品的同时，也引入了复杂性和更多的技术依赖性。</w:t>
        </w:r>
      </w:ins>
    </w:p>
    <w:p w14:paraId="5493D23B" w14:textId="28C26E39" w:rsidR="00874950" w:rsidRDefault="006858F9" w:rsidP="006858F9">
      <w:pPr>
        <w:widowControl/>
        <w:spacing w:line="360" w:lineRule="auto"/>
        <w:ind w:firstLineChars="200" w:firstLine="560"/>
        <w:jc w:val="left"/>
        <w:rPr>
          <w:rFonts w:ascii="仿宋_GB2312" w:eastAsia="仿宋_GB2312" w:hAnsi="仿宋_GB2312"/>
          <w:color w:val="000000"/>
          <w:sz w:val="28"/>
          <w:szCs w:val="28"/>
        </w:rPr>
      </w:pPr>
      <w:ins w:id="350" w:author="hansiqi" w:date="2021-05-07T16:29:00Z">
        <w:r w:rsidRPr="006858F9">
          <w:rPr>
            <w:rFonts w:ascii="仿宋_GB2312" w:eastAsia="仿宋_GB2312" w:hAnsi="仿宋_GB2312" w:hint="eastAsia"/>
            <w:color w:val="000000"/>
            <w:sz w:val="28"/>
            <w:szCs w:val="28"/>
          </w:rPr>
          <w:t>相比之前的传统应用的测试，云原生测试需要测试人员能够快速的学习更多新的技术和知识，如</w:t>
        </w:r>
        <w:r w:rsidRPr="006858F9">
          <w:rPr>
            <w:rFonts w:ascii="仿宋_GB2312" w:eastAsia="仿宋_GB2312" w:hAnsi="仿宋_GB2312"/>
            <w:color w:val="000000"/>
            <w:sz w:val="28"/>
            <w:szCs w:val="28"/>
          </w:rPr>
          <w:t>Istio的Service Mesh、ChaosBlade和ChaosMesh等混沌测试工具、pact契约测试、AI测试、云设施的配置和使用、以及云上测试工具和自动化测试的开发等，都对测试人员的技术提出了越来越高的要求。</w:t>
        </w:r>
      </w:ins>
    </w:p>
    <w:p w14:paraId="45F50204" w14:textId="5830BF51" w:rsidR="00874950" w:rsidRDefault="00D77F37">
      <w:pPr>
        <w:pStyle w:val="2"/>
        <w:rPr>
          <w:rFonts w:ascii="楷体" w:eastAsia="楷体" w:hAnsi="楷体"/>
          <w:sz w:val="30"/>
          <w:szCs w:val="30"/>
        </w:rPr>
      </w:pPr>
      <w:bookmarkStart w:id="351" w:name="_Toc71364729"/>
      <w:bookmarkStart w:id="352" w:name="_Toc57924478"/>
      <w:r>
        <w:rPr>
          <w:rFonts w:ascii="楷体" w:eastAsia="楷体" w:hAnsi="楷体" w:hint="eastAsia"/>
          <w:sz w:val="30"/>
          <w:szCs w:val="30"/>
        </w:rPr>
        <w:t>(三)</w:t>
      </w:r>
      <w:r>
        <w:rPr>
          <w:rFonts w:ascii="楷体" w:eastAsia="楷体" w:hAnsi="楷体"/>
          <w:sz w:val="30"/>
          <w:szCs w:val="30"/>
        </w:rPr>
        <w:t xml:space="preserve"> </w:t>
      </w:r>
      <w:ins w:id="353" w:author="hansiqi" w:date="2021-05-07T16:29:00Z">
        <w:r w:rsidR="006858F9">
          <w:rPr>
            <w:rFonts w:ascii="楷体" w:eastAsia="楷体" w:hAnsi="楷体" w:hint="eastAsia"/>
            <w:sz w:val="30"/>
            <w:szCs w:val="30"/>
          </w:rPr>
          <w:t>云原生</w:t>
        </w:r>
        <w:r w:rsidR="006858F9" w:rsidRPr="006E723E">
          <w:rPr>
            <w:rFonts w:ascii="楷体" w:eastAsia="楷体" w:hAnsi="楷体" w:hint="eastAsia"/>
            <w:sz w:val="30"/>
            <w:szCs w:val="30"/>
          </w:rPr>
          <w:t>测试</w:t>
        </w:r>
        <w:r w:rsidR="006858F9">
          <w:rPr>
            <w:rFonts w:ascii="楷体" w:eastAsia="楷体" w:hAnsi="楷体" w:hint="eastAsia"/>
            <w:sz w:val="30"/>
            <w:szCs w:val="30"/>
          </w:rPr>
          <w:t>平台持续演进</w:t>
        </w:r>
      </w:ins>
      <w:bookmarkEnd w:id="351"/>
    </w:p>
    <w:bookmarkEnd w:id="352"/>
    <w:p w14:paraId="4384FCDA" w14:textId="77777777" w:rsidR="006858F9" w:rsidRPr="006E723E" w:rsidRDefault="006858F9" w:rsidP="006858F9">
      <w:pPr>
        <w:widowControl/>
        <w:spacing w:line="360" w:lineRule="auto"/>
        <w:ind w:firstLineChars="200" w:firstLine="560"/>
        <w:jc w:val="left"/>
        <w:rPr>
          <w:ins w:id="354" w:author="hansiqi" w:date="2021-05-07T16:29:00Z"/>
          <w:rFonts w:ascii="仿宋_GB2312" w:eastAsia="仿宋_GB2312" w:hAnsi="仿宋_GB2312"/>
          <w:color w:val="000000"/>
          <w:sz w:val="28"/>
          <w:szCs w:val="28"/>
        </w:rPr>
      </w:pPr>
      <w:ins w:id="355" w:author="hansiqi" w:date="2021-05-07T16:29:00Z">
        <w:r w:rsidRPr="006E723E">
          <w:rPr>
            <w:rFonts w:ascii="仿宋_GB2312" w:eastAsia="仿宋_GB2312" w:hAnsi="仿宋_GB2312" w:hint="eastAsia"/>
            <w:color w:val="000000"/>
            <w:sz w:val="28"/>
            <w:szCs w:val="28"/>
          </w:rPr>
          <w:t>根据云原生端到端的业务测试需求，对</w:t>
        </w:r>
        <w:r>
          <w:rPr>
            <w:rFonts w:ascii="仿宋_GB2312" w:eastAsia="仿宋_GB2312" w:hAnsi="仿宋_GB2312" w:hint="eastAsia"/>
            <w:color w:val="000000"/>
            <w:sz w:val="28"/>
            <w:szCs w:val="28"/>
          </w:rPr>
          <w:t>面向云原生的</w:t>
        </w:r>
        <w:r w:rsidRPr="006E723E">
          <w:rPr>
            <w:rFonts w:ascii="仿宋_GB2312" w:eastAsia="仿宋_GB2312" w:hAnsi="仿宋_GB2312" w:hint="eastAsia"/>
            <w:color w:val="000000"/>
            <w:sz w:val="28"/>
            <w:szCs w:val="28"/>
          </w:rPr>
          <w:t>不同类型自动化测试能力进行组合编排，如功能 Web</w:t>
        </w:r>
        <w:r w:rsidRPr="006E723E">
          <w:rPr>
            <w:rFonts w:ascii="仿宋_GB2312" w:eastAsia="仿宋_GB2312" w:hAnsi="仿宋_GB2312"/>
            <w:color w:val="000000"/>
            <w:sz w:val="28"/>
            <w:szCs w:val="28"/>
          </w:rPr>
          <w:t xml:space="preserve"> </w:t>
        </w:r>
        <w:r w:rsidRPr="006E723E">
          <w:rPr>
            <w:rFonts w:ascii="仿宋_GB2312" w:eastAsia="仿宋_GB2312" w:hAnsi="仿宋_GB2312" w:hint="eastAsia"/>
            <w:color w:val="000000"/>
            <w:sz w:val="28"/>
            <w:szCs w:val="28"/>
          </w:rPr>
          <w:t>U</w:t>
        </w:r>
        <w:r w:rsidRPr="006E723E">
          <w:rPr>
            <w:rFonts w:ascii="仿宋_GB2312" w:eastAsia="仿宋_GB2312" w:hAnsi="仿宋_GB2312"/>
            <w:color w:val="000000"/>
            <w:sz w:val="28"/>
            <w:szCs w:val="28"/>
          </w:rPr>
          <w:t>I</w:t>
        </w:r>
        <w:r w:rsidRPr="006E723E">
          <w:rPr>
            <w:rFonts w:ascii="仿宋_GB2312" w:eastAsia="仿宋_GB2312" w:hAnsi="仿宋_GB2312" w:hint="eastAsia"/>
            <w:color w:val="000000"/>
            <w:sz w:val="28"/>
            <w:szCs w:val="28"/>
          </w:rPr>
          <w:t>自动化测试、接口</w:t>
        </w:r>
        <w:r w:rsidRPr="006E723E">
          <w:rPr>
            <w:rFonts w:ascii="仿宋_GB2312" w:eastAsia="仿宋_GB2312" w:hAnsi="仿宋_GB2312" w:hint="eastAsia"/>
            <w:color w:val="000000"/>
            <w:sz w:val="28"/>
            <w:szCs w:val="28"/>
          </w:rPr>
          <w:lastRenderedPageBreak/>
          <w:t>自动化测试、全链路压测、基于故障测试的混沌工程相结合，实现业务功能快速验证后，排查分析并解决性能瓶颈，探索未知故障</w:t>
        </w:r>
        <w:r>
          <w:rPr>
            <w:rFonts w:ascii="仿宋_GB2312" w:eastAsia="仿宋_GB2312" w:hAnsi="仿宋_GB2312" w:hint="eastAsia"/>
            <w:color w:val="000000"/>
            <w:sz w:val="28"/>
            <w:szCs w:val="28"/>
          </w:rPr>
          <w:t>的复合</w:t>
        </w:r>
        <w:r w:rsidRPr="006E723E">
          <w:rPr>
            <w:rFonts w:ascii="仿宋_GB2312" w:eastAsia="仿宋_GB2312" w:hAnsi="仿宋_GB2312" w:hint="eastAsia"/>
            <w:color w:val="000000"/>
            <w:sz w:val="28"/>
            <w:szCs w:val="28"/>
          </w:rPr>
          <w:t>场景，推动系统质量和业务稳定性不断提高。一站式</w:t>
        </w:r>
        <w:r>
          <w:rPr>
            <w:rFonts w:ascii="仿宋_GB2312" w:eastAsia="仿宋_GB2312" w:hAnsi="仿宋_GB2312" w:hint="eastAsia"/>
            <w:color w:val="000000"/>
            <w:sz w:val="28"/>
            <w:szCs w:val="28"/>
          </w:rPr>
          <w:t>的</w:t>
        </w:r>
        <w:r w:rsidRPr="006E723E">
          <w:rPr>
            <w:rFonts w:ascii="仿宋_GB2312" w:eastAsia="仿宋_GB2312" w:hAnsi="仿宋_GB2312" w:hint="eastAsia"/>
            <w:color w:val="000000"/>
            <w:sz w:val="28"/>
            <w:szCs w:val="28"/>
          </w:rPr>
          <w:t>测试平台</w:t>
        </w:r>
        <w:r>
          <w:rPr>
            <w:rFonts w:ascii="仿宋_GB2312" w:eastAsia="仿宋_GB2312" w:hAnsi="仿宋_GB2312" w:hint="eastAsia"/>
            <w:color w:val="000000"/>
            <w:sz w:val="28"/>
            <w:szCs w:val="28"/>
          </w:rPr>
          <w:t>加快整合面向云原生的自动化测试能力或测试工具，基于云化的测试环境，持续提升平台的测试智能化能力，来提高云原生的测试效能</w:t>
        </w:r>
        <w:r w:rsidRPr="006E723E">
          <w:rPr>
            <w:rFonts w:ascii="仿宋_GB2312" w:eastAsia="仿宋_GB2312" w:hAnsi="仿宋_GB2312" w:hint="eastAsia"/>
            <w:color w:val="000000"/>
            <w:sz w:val="28"/>
            <w:szCs w:val="28"/>
          </w:rPr>
          <w:t>。</w:t>
        </w:r>
      </w:ins>
    </w:p>
    <w:p w14:paraId="3CABBEFF" w14:textId="77777777" w:rsidR="00874950" w:rsidRPr="006858F9" w:rsidRDefault="00874950">
      <w:pPr>
        <w:widowControl/>
        <w:spacing w:line="360" w:lineRule="auto"/>
        <w:ind w:firstLineChars="200" w:firstLine="560"/>
        <w:jc w:val="left"/>
        <w:rPr>
          <w:rFonts w:ascii="仿宋_GB2312" w:eastAsia="仿宋_GB2312" w:hAnsi="仿宋_GB2312"/>
          <w:color w:val="000000"/>
          <w:sz w:val="28"/>
          <w:szCs w:val="28"/>
        </w:rPr>
      </w:pPr>
    </w:p>
    <w:p w14:paraId="23CB0638" w14:textId="77777777" w:rsidR="00874950" w:rsidRDefault="00D77F37">
      <w:pPr>
        <w:pStyle w:val="1"/>
        <w:rPr>
          <w:rFonts w:ascii="黑体" w:eastAsia="黑体" w:hAnsi="黑体"/>
          <w:sz w:val="30"/>
          <w:szCs w:val="30"/>
        </w:rPr>
      </w:pPr>
      <w:bookmarkStart w:id="356" w:name="_Toc57924479"/>
      <w:bookmarkStart w:id="357" w:name="_Toc71364730"/>
      <w:r>
        <w:rPr>
          <w:rFonts w:ascii="黑体" w:eastAsia="黑体" w:hAnsi="黑体" w:hint="eastAsia"/>
          <w:sz w:val="30"/>
          <w:szCs w:val="30"/>
        </w:rPr>
        <w:t>附录</w:t>
      </w:r>
      <w:r>
        <w:rPr>
          <w:rFonts w:ascii="黑体" w:eastAsia="黑体" w:hAnsi="黑体"/>
          <w:sz w:val="30"/>
          <w:szCs w:val="30"/>
        </w:rPr>
        <w:t xml:space="preserve"> 云原生测试最佳实践案例</w:t>
      </w:r>
      <w:bookmarkEnd w:id="356"/>
      <w:bookmarkEnd w:id="357"/>
    </w:p>
    <w:p w14:paraId="3EBA540E" w14:textId="77777777" w:rsidR="00874950" w:rsidRDefault="00D77F37">
      <w:pPr>
        <w:pStyle w:val="2"/>
        <w:rPr>
          <w:rFonts w:ascii="楷体" w:eastAsia="楷体" w:hAnsi="楷体"/>
          <w:sz w:val="30"/>
          <w:szCs w:val="30"/>
        </w:rPr>
      </w:pPr>
      <w:bookmarkStart w:id="358" w:name="_Toc57924480"/>
      <w:bookmarkStart w:id="359" w:name="_Toc71364731"/>
      <w:r>
        <w:rPr>
          <w:rFonts w:ascii="楷体" w:eastAsia="楷体" w:hAnsi="楷体" w:hint="eastAsia"/>
          <w:sz w:val="30"/>
          <w:szCs w:val="30"/>
        </w:rPr>
        <w:t xml:space="preserve">(一) </w:t>
      </w:r>
      <w:r>
        <w:rPr>
          <w:rFonts w:ascii="楷体" w:eastAsia="楷体" w:hAnsi="楷体"/>
          <w:sz w:val="30"/>
          <w:szCs w:val="30"/>
        </w:rPr>
        <w:t>*****</w:t>
      </w:r>
      <w:bookmarkEnd w:id="358"/>
      <w:bookmarkEnd w:id="359"/>
    </w:p>
    <w:p w14:paraId="0D378264" w14:textId="77777777" w:rsidR="00874950" w:rsidRDefault="00D77F37">
      <w:pPr>
        <w:pStyle w:val="2"/>
        <w:rPr>
          <w:rFonts w:ascii="楷体" w:eastAsia="楷体" w:hAnsi="楷体"/>
          <w:sz w:val="30"/>
          <w:szCs w:val="30"/>
        </w:rPr>
      </w:pPr>
      <w:bookmarkStart w:id="360" w:name="_Toc57924481"/>
      <w:bookmarkStart w:id="361" w:name="_Toc71364732"/>
      <w:r>
        <w:rPr>
          <w:rFonts w:ascii="楷体" w:eastAsia="楷体" w:hAnsi="楷体" w:hint="eastAsia"/>
          <w:sz w:val="30"/>
          <w:szCs w:val="30"/>
        </w:rPr>
        <w:t>(二)</w:t>
      </w:r>
      <w:r>
        <w:rPr>
          <w:rFonts w:ascii="楷体" w:eastAsia="楷体" w:hAnsi="楷体"/>
          <w:sz w:val="30"/>
          <w:szCs w:val="30"/>
        </w:rPr>
        <w:t xml:space="preserve"> *****</w:t>
      </w:r>
      <w:bookmarkEnd w:id="360"/>
      <w:bookmarkEnd w:id="361"/>
    </w:p>
    <w:p w14:paraId="2591FFFC" w14:textId="77777777" w:rsidR="00874950" w:rsidRDefault="00D77F37">
      <w:pPr>
        <w:pStyle w:val="2"/>
        <w:rPr>
          <w:rFonts w:ascii="楷体" w:eastAsia="楷体" w:hAnsi="楷体"/>
          <w:sz w:val="30"/>
          <w:szCs w:val="30"/>
        </w:rPr>
      </w:pPr>
      <w:bookmarkStart w:id="362" w:name="_Toc57924482"/>
      <w:bookmarkStart w:id="363" w:name="_Toc71364733"/>
      <w:r>
        <w:rPr>
          <w:rFonts w:ascii="楷体" w:eastAsia="楷体" w:hAnsi="楷体" w:hint="eastAsia"/>
          <w:sz w:val="30"/>
          <w:szCs w:val="30"/>
        </w:rPr>
        <w:t>(三)</w:t>
      </w:r>
      <w:r>
        <w:rPr>
          <w:rFonts w:ascii="楷体" w:eastAsia="楷体" w:hAnsi="楷体"/>
          <w:sz w:val="30"/>
          <w:szCs w:val="30"/>
        </w:rPr>
        <w:t xml:space="preserve"> *****</w:t>
      </w:r>
      <w:bookmarkEnd w:id="362"/>
      <w:bookmarkEnd w:id="363"/>
    </w:p>
    <w:p w14:paraId="6D162F3A" w14:textId="77777777" w:rsidR="00874950" w:rsidRDefault="00874950"/>
    <w:p w14:paraId="071EA542" w14:textId="77777777" w:rsidR="00874950" w:rsidRDefault="00874950">
      <w:pPr>
        <w:sectPr w:rsidR="00874950">
          <w:pgSz w:w="11900" w:h="16840"/>
          <w:pgMar w:top="1440" w:right="1800" w:bottom="1440" w:left="1800" w:header="851" w:footer="992" w:gutter="0"/>
          <w:cols w:space="425"/>
          <w:docGrid w:type="lines" w:linePitch="423"/>
        </w:sectPr>
      </w:pPr>
    </w:p>
    <w:p w14:paraId="3DB678B8" w14:textId="77777777" w:rsidR="00874950" w:rsidRDefault="00874950">
      <w:pPr>
        <w:widowControl/>
        <w:jc w:val="left"/>
        <w:rPr>
          <w:rFonts w:ascii="仿宋_GB2312" w:eastAsia="仿宋_GB2312" w:hAnsi="仿宋_GB2312" w:cs="宋体"/>
          <w:color w:val="000000"/>
          <w:kern w:val="0"/>
          <w:sz w:val="28"/>
          <w:szCs w:val="28"/>
        </w:rPr>
      </w:pPr>
    </w:p>
    <w:p w14:paraId="1C41F6F9" w14:textId="77777777" w:rsidR="00874950" w:rsidRDefault="00874950">
      <w:pPr>
        <w:widowControl/>
        <w:jc w:val="left"/>
        <w:rPr>
          <w:rFonts w:ascii="仿宋_GB2312" w:eastAsia="仿宋_GB2312" w:hAnsi="仿宋_GB2312" w:cs="宋体"/>
          <w:color w:val="000000"/>
          <w:kern w:val="0"/>
          <w:sz w:val="28"/>
          <w:szCs w:val="28"/>
        </w:rPr>
      </w:pPr>
    </w:p>
    <w:p w14:paraId="29AC76EA" w14:textId="77777777" w:rsidR="00874950" w:rsidRDefault="00874950">
      <w:pPr>
        <w:widowControl/>
        <w:jc w:val="left"/>
        <w:rPr>
          <w:rFonts w:ascii="仿宋_GB2312" w:eastAsia="仿宋_GB2312" w:hAnsi="仿宋_GB2312" w:cs="宋体"/>
          <w:color w:val="000000"/>
          <w:kern w:val="0"/>
          <w:sz w:val="28"/>
          <w:szCs w:val="28"/>
        </w:rPr>
      </w:pPr>
    </w:p>
    <w:p w14:paraId="585ABB49" w14:textId="77777777" w:rsidR="00874950" w:rsidRDefault="00874950">
      <w:pPr>
        <w:widowControl/>
        <w:jc w:val="left"/>
        <w:rPr>
          <w:rFonts w:ascii="仿宋_GB2312" w:eastAsia="仿宋_GB2312" w:hAnsi="仿宋_GB2312" w:cs="宋体"/>
          <w:color w:val="000000"/>
          <w:kern w:val="0"/>
          <w:sz w:val="28"/>
          <w:szCs w:val="28"/>
        </w:rPr>
      </w:pPr>
    </w:p>
    <w:p w14:paraId="2BCFB5EA" w14:textId="77777777" w:rsidR="00874950" w:rsidRDefault="00874950">
      <w:pPr>
        <w:widowControl/>
        <w:jc w:val="left"/>
        <w:rPr>
          <w:rFonts w:ascii="仿宋_GB2312" w:eastAsia="仿宋_GB2312" w:hAnsi="仿宋_GB2312" w:cs="宋体"/>
          <w:color w:val="000000"/>
          <w:kern w:val="0"/>
          <w:sz w:val="28"/>
          <w:szCs w:val="28"/>
        </w:rPr>
      </w:pPr>
    </w:p>
    <w:p w14:paraId="5A82960B" w14:textId="77777777" w:rsidR="00874950" w:rsidRDefault="00874950">
      <w:pPr>
        <w:widowControl/>
        <w:jc w:val="left"/>
        <w:rPr>
          <w:rFonts w:ascii="仿宋_GB2312" w:eastAsia="仿宋_GB2312" w:hAnsi="仿宋_GB2312" w:cs="宋体"/>
          <w:color w:val="000000"/>
          <w:kern w:val="0"/>
          <w:sz w:val="28"/>
          <w:szCs w:val="28"/>
        </w:rPr>
      </w:pPr>
    </w:p>
    <w:p w14:paraId="5EC2FB23" w14:textId="77777777" w:rsidR="00874950" w:rsidRDefault="00874950">
      <w:pPr>
        <w:widowControl/>
        <w:jc w:val="left"/>
        <w:rPr>
          <w:rFonts w:ascii="仿宋_GB2312" w:eastAsia="仿宋_GB2312" w:hAnsi="仿宋_GB2312" w:cs="宋体"/>
          <w:color w:val="000000"/>
          <w:kern w:val="0"/>
          <w:sz w:val="28"/>
          <w:szCs w:val="28"/>
        </w:rPr>
      </w:pPr>
    </w:p>
    <w:p w14:paraId="79295111" w14:textId="77777777" w:rsidR="00874950" w:rsidRDefault="00874950">
      <w:pPr>
        <w:widowControl/>
        <w:jc w:val="left"/>
        <w:rPr>
          <w:rFonts w:ascii="仿宋_GB2312" w:eastAsia="仿宋_GB2312" w:hAnsi="仿宋_GB2312" w:cs="宋体"/>
          <w:color w:val="000000"/>
          <w:kern w:val="0"/>
          <w:sz w:val="28"/>
          <w:szCs w:val="28"/>
        </w:rPr>
      </w:pPr>
    </w:p>
    <w:p w14:paraId="4117F3D5" w14:textId="77777777" w:rsidR="00874950" w:rsidRDefault="00874950">
      <w:pPr>
        <w:widowControl/>
        <w:jc w:val="left"/>
        <w:rPr>
          <w:rFonts w:ascii="仿宋_GB2312" w:eastAsia="仿宋_GB2312" w:hAnsi="仿宋_GB2312" w:cs="宋体"/>
          <w:color w:val="000000"/>
          <w:kern w:val="0"/>
          <w:sz w:val="28"/>
          <w:szCs w:val="28"/>
        </w:rPr>
      </w:pPr>
    </w:p>
    <w:p w14:paraId="4EF2198E" w14:textId="77777777" w:rsidR="00874950" w:rsidRDefault="00874950">
      <w:pPr>
        <w:widowControl/>
        <w:jc w:val="left"/>
        <w:rPr>
          <w:rFonts w:ascii="仿宋_GB2312" w:eastAsia="仿宋_GB2312" w:hAnsi="仿宋_GB2312" w:cs="宋体"/>
          <w:color w:val="000000"/>
          <w:kern w:val="0"/>
          <w:sz w:val="28"/>
          <w:szCs w:val="28"/>
        </w:rPr>
      </w:pPr>
    </w:p>
    <w:p w14:paraId="38CB3AFF" w14:textId="77777777" w:rsidR="00874950" w:rsidRDefault="00874950">
      <w:pPr>
        <w:widowControl/>
        <w:jc w:val="left"/>
        <w:rPr>
          <w:rFonts w:ascii="仿宋_GB2312" w:eastAsia="仿宋_GB2312" w:hAnsi="仿宋_GB2312" w:cs="宋体"/>
          <w:color w:val="000000"/>
          <w:kern w:val="0"/>
          <w:sz w:val="28"/>
          <w:szCs w:val="28"/>
        </w:rPr>
      </w:pPr>
    </w:p>
    <w:p w14:paraId="67A31D61" w14:textId="77777777" w:rsidR="00874950" w:rsidRDefault="00874950">
      <w:pPr>
        <w:widowControl/>
        <w:jc w:val="left"/>
        <w:rPr>
          <w:rFonts w:ascii="仿宋_GB2312" w:eastAsia="仿宋_GB2312" w:hAnsi="仿宋_GB2312" w:cs="宋体"/>
          <w:color w:val="000000"/>
          <w:kern w:val="0"/>
          <w:sz w:val="28"/>
          <w:szCs w:val="28"/>
        </w:rPr>
      </w:pPr>
    </w:p>
    <w:p w14:paraId="77AAFCC9" w14:textId="77777777" w:rsidR="00874950" w:rsidRDefault="00874950">
      <w:pPr>
        <w:widowControl/>
        <w:jc w:val="left"/>
        <w:rPr>
          <w:rFonts w:ascii="仿宋_GB2312" w:eastAsia="仿宋_GB2312" w:hAnsi="仿宋_GB2312" w:cs="宋体"/>
          <w:color w:val="000000"/>
          <w:kern w:val="0"/>
          <w:sz w:val="28"/>
          <w:szCs w:val="28"/>
        </w:rPr>
      </w:pPr>
    </w:p>
    <w:p w14:paraId="75B09018" w14:textId="77777777" w:rsidR="00874950" w:rsidRDefault="00874950">
      <w:pPr>
        <w:widowControl/>
        <w:jc w:val="left"/>
        <w:rPr>
          <w:rFonts w:ascii="仿宋_GB2312" w:eastAsia="仿宋_GB2312" w:hAnsi="仿宋_GB2312" w:cs="宋体"/>
          <w:color w:val="000000"/>
          <w:kern w:val="0"/>
          <w:sz w:val="28"/>
          <w:szCs w:val="28"/>
        </w:rPr>
      </w:pPr>
    </w:p>
    <w:p w14:paraId="1194EA46" w14:textId="77777777" w:rsidR="00874950" w:rsidRDefault="00874950">
      <w:pPr>
        <w:widowControl/>
        <w:jc w:val="left"/>
        <w:rPr>
          <w:rFonts w:ascii="仿宋_GB2312" w:eastAsia="仿宋_GB2312" w:hAnsi="仿宋_GB2312" w:cs="宋体"/>
          <w:color w:val="000000"/>
          <w:kern w:val="0"/>
          <w:sz w:val="28"/>
          <w:szCs w:val="28"/>
        </w:rPr>
      </w:pPr>
    </w:p>
    <w:p w14:paraId="18EC3528" w14:textId="77777777" w:rsidR="00874950" w:rsidRDefault="00874950">
      <w:pPr>
        <w:widowControl/>
        <w:jc w:val="left"/>
        <w:rPr>
          <w:rFonts w:ascii="仿宋_GB2312" w:eastAsia="仿宋_GB2312" w:hAnsi="仿宋_GB2312" w:cs="宋体"/>
          <w:color w:val="000000"/>
          <w:kern w:val="0"/>
          <w:sz w:val="28"/>
          <w:szCs w:val="28"/>
        </w:rPr>
      </w:pPr>
    </w:p>
    <w:p w14:paraId="38BFFC13" w14:textId="77777777" w:rsidR="00874950" w:rsidRDefault="00874950">
      <w:pPr>
        <w:widowControl/>
        <w:jc w:val="left"/>
        <w:rPr>
          <w:rFonts w:ascii="仿宋_GB2312" w:eastAsia="仿宋_GB2312" w:hAnsi="仿宋_GB2312" w:cs="宋体"/>
          <w:color w:val="000000"/>
          <w:kern w:val="0"/>
          <w:sz w:val="28"/>
          <w:szCs w:val="28"/>
        </w:rPr>
      </w:pPr>
    </w:p>
    <w:p w14:paraId="383635C0" w14:textId="77777777" w:rsidR="00874950" w:rsidRDefault="00874950">
      <w:pPr>
        <w:widowControl/>
        <w:jc w:val="left"/>
        <w:rPr>
          <w:rFonts w:ascii="仿宋_GB2312" w:eastAsia="仿宋_GB2312" w:hAnsi="仿宋_GB2312" w:cs="宋体"/>
          <w:color w:val="000000"/>
          <w:kern w:val="0"/>
          <w:sz w:val="28"/>
          <w:szCs w:val="28"/>
        </w:rPr>
      </w:pPr>
    </w:p>
    <w:p w14:paraId="12B8E038" w14:textId="77777777" w:rsidR="00874950" w:rsidRDefault="00874950">
      <w:pPr>
        <w:widowControl/>
        <w:jc w:val="left"/>
        <w:rPr>
          <w:rFonts w:ascii="仿宋_GB2312" w:eastAsia="仿宋_GB2312" w:hAnsi="仿宋_GB2312" w:cs="宋体"/>
          <w:color w:val="000000"/>
          <w:kern w:val="0"/>
          <w:sz w:val="28"/>
          <w:szCs w:val="28"/>
        </w:rPr>
      </w:pPr>
    </w:p>
    <w:p w14:paraId="597E732C" w14:textId="77777777" w:rsidR="00874950" w:rsidRDefault="00874950">
      <w:pPr>
        <w:widowControl/>
        <w:jc w:val="left"/>
        <w:rPr>
          <w:rFonts w:ascii="仿宋_GB2312" w:eastAsia="仿宋_GB2312" w:hAnsi="仿宋_GB2312" w:cs="宋体"/>
          <w:color w:val="000000"/>
          <w:kern w:val="0"/>
          <w:sz w:val="28"/>
          <w:szCs w:val="28"/>
        </w:rPr>
      </w:pPr>
    </w:p>
    <w:p w14:paraId="63154CFA" w14:textId="77777777" w:rsidR="00874950" w:rsidRDefault="00874950">
      <w:pPr>
        <w:widowControl/>
        <w:jc w:val="left"/>
        <w:rPr>
          <w:rFonts w:ascii="仿宋_GB2312" w:eastAsia="仿宋_GB2312" w:hAnsi="仿宋_GB2312" w:cs="宋体"/>
          <w:color w:val="000000"/>
          <w:kern w:val="0"/>
          <w:sz w:val="28"/>
          <w:szCs w:val="28"/>
        </w:rPr>
      </w:pPr>
    </w:p>
    <w:p w14:paraId="43370589" w14:textId="77777777" w:rsidR="00874950" w:rsidRDefault="00874950">
      <w:pPr>
        <w:widowControl/>
        <w:jc w:val="left"/>
        <w:rPr>
          <w:rFonts w:ascii="仿宋_GB2312" w:eastAsia="仿宋_GB2312" w:hAnsi="仿宋_GB2312" w:cs="宋体"/>
          <w:color w:val="000000"/>
          <w:kern w:val="0"/>
          <w:sz w:val="28"/>
          <w:szCs w:val="28"/>
        </w:rPr>
      </w:pPr>
    </w:p>
    <w:p w14:paraId="30DC3622" w14:textId="77777777" w:rsidR="00874950" w:rsidRDefault="00874950">
      <w:pPr>
        <w:widowControl/>
        <w:jc w:val="left"/>
        <w:rPr>
          <w:rFonts w:ascii="仿宋_GB2312" w:eastAsia="仿宋_GB2312" w:hAnsi="仿宋_GB2312" w:cs="宋体"/>
          <w:color w:val="000000"/>
          <w:kern w:val="0"/>
          <w:sz w:val="28"/>
          <w:szCs w:val="28"/>
        </w:rPr>
      </w:pPr>
    </w:p>
    <w:p w14:paraId="0B157645" w14:textId="77777777" w:rsidR="00874950" w:rsidRDefault="00D77F37">
      <w:pPr>
        <w:widowControl/>
        <w:spacing w:line="360" w:lineRule="auto"/>
        <w:jc w:val="left"/>
        <w:rPr>
          <w:rFonts w:ascii="宋体" w:eastAsia="宋体" w:hAnsi="宋体" w:cs="宋体"/>
          <w:kern w:val="0"/>
        </w:rPr>
      </w:pPr>
      <w:r>
        <w:rPr>
          <w:rFonts w:ascii="仿宋_GB2312" w:eastAsia="仿宋_GB2312" w:hAnsi="仿宋_GB2312" w:cs="宋体" w:hint="eastAsia"/>
          <w:color w:val="000000"/>
          <w:kern w:val="0"/>
          <w:sz w:val="28"/>
          <w:szCs w:val="28"/>
        </w:rPr>
        <w:t xml:space="preserve">中国信息通信研究院 </w:t>
      </w:r>
    </w:p>
    <w:p w14:paraId="5166E638" w14:textId="77777777" w:rsidR="00874950" w:rsidRDefault="00D77F37">
      <w:pPr>
        <w:widowControl/>
        <w:spacing w:line="360" w:lineRule="auto"/>
        <w:jc w:val="left"/>
        <w:rPr>
          <w:rFonts w:ascii="宋体" w:eastAsia="宋体" w:hAnsi="宋体" w:cs="宋体"/>
          <w:kern w:val="0"/>
        </w:rPr>
      </w:pPr>
      <w:r>
        <w:rPr>
          <w:rFonts w:ascii="仿宋_GB2312" w:eastAsia="仿宋_GB2312" w:hAnsi="仿宋_GB2312" w:cs="宋体" w:hint="eastAsia"/>
          <w:color w:val="000000"/>
          <w:kern w:val="0"/>
          <w:sz w:val="28"/>
          <w:szCs w:val="28"/>
        </w:rPr>
        <w:t xml:space="preserve">地址：北京市海淀区花园北路 52 号 </w:t>
      </w:r>
    </w:p>
    <w:p w14:paraId="739AD22D" w14:textId="77777777" w:rsidR="00874950" w:rsidRDefault="00D77F37">
      <w:pPr>
        <w:widowControl/>
        <w:spacing w:line="360" w:lineRule="auto"/>
        <w:jc w:val="left"/>
        <w:rPr>
          <w:rFonts w:ascii="宋体" w:eastAsia="宋体" w:hAnsi="宋体" w:cs="宋体"/>
          <w:kern w:val="0"/>
        </w:rPr>
      </w:pPr>
      <w:r>
        <w:rPr>
          <w:noProof/>
        </w:rPr>
        <w:drawing>
          <wp:anchor distT="0" distB="0" distL="114300" distR="114300" simplePos="0" relativeHeight="251659264" behindDoc="0" locked="0" layoutInCell="1" allowOverlap="1">
            <wp:simplePos x="0" y="0"/>
            <wp:positionH relativeFrom="column">
              <wp:posOffset>3912235</wp:posOffset>
            </wp:positionH>
            <wp:positionV relativeFrom="paragraph">
              <wp:posOffset>327025</wp:posOffset>
            </wp:positionV>
            <wp:extent cx="1072515" cy="1076325"/>
            <wp:effectExtent l="0" t="0" r="0" b="952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072515" cy="1076325"/>
                    </a:xfrm>
                    <a:prstGeom prst="rect">
                      <a:avLst/>
                    </a:prstGeom>
                  </pic:spPr>
                </pic:pic>
              </a:graphicData>
            </a:graphic>
          </wp:anchor>
        </w:drawing>
      </w:r>
      <w:r>
        <w:rPr>
          <w:rFonts w:ascii="仿宋_GB2312" w:eastAsia="仿宋_GB2312" w:hAnsi="仿宋_GB2312" w:cs="宋体" w:hint="eastAsia"/>
          <w:color w:val="000000"/>
          <w:kern w:val="0"/>
          <w:sz w:val="28"/>
          <w:szCs w:val="28"/>
        </w:rPr>
        <w:t xml:space="preserve">邮政编码：100191 </w:t>
      </w:r>
    </w:p>
    <w:p w14:paraId="157DEE67" w14:textId="77777777" w:rsidR="00874950" w:rsidRDefault="00D77F37">
      <w:pPr>
        <w:widowControl/>
        <w:spacing w:line="360" w:lineRule="auto"/>
        <w:jc w:val="left"/>
        <w:rPr>
          <w:rFonts w:ascii="宋体" w:eastAsia="宋体" w:hAnsi="宋体" w:cs="宋体"/>
          <w:kern w:val="0"/>
        </w:rPr>
      </w:pPr>
      <w:r>
        <w:rPr>
          <w:rFonts w:ascii="仿宋_GB2312" w:eastAsia="仿宋_GB2312" w:hAnsi="仿宋_GB2312" w:cs="宋体" w:hint="eastAsia"/>
          <w:color w:val="000000"/>
          <w:kern w:val="0"/>
          <w:sz w:val="28"/>
          <w:szCs w:val="28"/>
        </w:rPr>
        <w:t xml:space="preserve">联系电话：010-62300072 </w:t>
      </w:r>
    </w:p>
    <w:p w14:paraId="1B2FA82F" w14:textId="77777777" w:rsidR="00874950" w:rsidRDefault="00D77F37">
      <w:pPr>
        <w:widowControl/>
        <w:spacing w:line="360" w:lineRule="auto"/>
        <w:jc w:val="left"/>
        <w:rPr>
          <w:rFonts w:ascii="宋体" w:eastAsia="宋体" w:hAnsi="宋体" w:cs="宋体"/>
          <w:kern w:val="0"/>
        </w:rPr>
      </w:pPr>
      <w:r>
        <w:rPr>
          <w:rFonts w:ascii="仿宋_GB2312" w:eastAsia="仿宋_GB2312" w:hAnsi="仿宋_GB2312" w:cs="宋体" w:hint="eastAsia"/>
          <w:color w:val="000000"/>
          <w:kern w:val="0"/>
          <w:sz w:val="28"/>
          <w:szCs w:val="28"/>
        </w:rPr>
        <w:t xml:space="preserve">传真：010-62304980 </w:t>
      </w:r>
    </w:p>
    <w:p w14:paraId="0E53C07C" w14:textId="77777777" w:rsidR="00874950" w:rsidRDefault="00D77F37">
      <w:pPr>
        <w:spacing w:line="360" w:lineRule="auto"/>
      </w:pPr>
      <w:r>
        <w:rPr>
          <w:rFonts w:ascii="仿宋_GB2312" w:eastAsia="仿宋_GB2312" w:hAnsi="仿宋_GB2312" w:cs="宋体" w:hint="eastAsia"/>
          <w:color w:val="000000"/>
          <w:kern w:val="0"/>
          <w:sz w:val="28"/>
          <w:szCs w:val="28"/>
        </w:rPr>
        <w:t>网址：www.caict.ac.cn</w:t>
      </w:r>
    </w:p>
    <w:sectPr w:rsidR="00874950">
      <w:footerReference w:type="default" r:id="rId14"/>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E985FE" w14:textId="77777777" w:rsidR="00F34B62" w:rsidRDefault="00F34B62">
      <w:r>
        <w:separator/>
      </w:r>
    </w:p>
  </w:endnote>
  <w:endnote w:type="continuationSeparator" w:id="0">
    <w:p w14:paraId="4D2ACF02" w14:textId="77777777" w:rsidR="00F34B62" w:rsidRDefault="00F34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00" w:usb3="00000000" w:csb0="00040000" w:csb1="00000000"/>
  </w:font>
  <w:font w:name="新宋体">
    <w:altName w:val="NSimSun"/>
    <w:panose1 w:val="02010609030101010101"/>
    <w:charset w:val="86"/>
    <w:family w:val="modern"/>
    <w:pitch w:val="fixed"/>
    <w:sig w:usb0="0000028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B2BC5" w14:textId="77777777" w:rsidR="00463F69" w:rsidRDefault="00463F69">
    <w:pPr>
      <w:pStyle w:val="a7"/>
    </w:pPr>
  </w:p>
  <w:p w14:paraId="31AAF5DD" w14:textId="77777777" w:rsidR="00463F69" w:rsidRDefault="00463F69">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78E84" w14:textId="37BA3C04" w:rsidR="00463F69" w:rsidRDefault="00463F69" w:rsidP="001E377B">
    <w:pPr>
      <w:pStyle w:val="a7"/>
    </w:pPr>
  </w:p>
  <w:p w14:paraId="4DAB4764" w14:textId="38F6AB4C" w:rsidR="00463F69" w:rsidRDefault="00F34B62">
    <w:pPr>
      <w:pStyle w:val="a7"/>
      <w:jc w:val="center"/>
    </w:pPr>
    <w:sdt>
      <w:sdtPr>
        <w:id w:val="892235936"/>
      </w:sdtPr>
      <w:sdtEndPr/>
      <w:sdtContent>
        <w:r w:rsidR="00463F69">
          <w:fldChar w:fldCharType="begin"/>
        </w:r>
        <w:r w:rsidR="00463F69">
          <w:instrText>PAGE   \* MERGEFORMAT</w:instrText>
        </w:r>
        <w:r w:rsidR="00463F69">
          <w:fldChar w:fldCharType="separate"/>
        </w:r>
        <w:r w:rsidR="001159CC" w:rsidRPr="001159CC">
          <w:rPr>
            <w:noProof/>
            <w:lang w:val="zh-CN"/>
          </w:rPr>
          <w:t>16</w:t>
        </w:r>
        <w:r w:rsidR="00463F69">
          <w:fldChar w:fldCharType="end"/>
        </w:r>
      </w:sdtContent>
    </w:sdt>
  </w:p>
  <w:p w14:paraId="3EDEB074" w14:textId="77777777" w:rsidR="00463F69" w:rsidRDefault="00463F69">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D096F" w14:textId="77777777" w:rsidR="00463F69" w:rsidRDefault="00463F69">
    <w:pPr>
      <w:pStyle w:val="a7"/>
      <w:jc w:val="center"/>
    </w:pPr>
  </w:p>
  <w:p w14:paraId="47FFE3EE" w14:textId="77777777" w:rsidR="00463F69" w:rsidRDefault="00463F69">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A513A" w14:textId="77777777" w:rsidR="00F34B62" w:rsidRDefault="00F34B62">
      <w:r>
        <w:separator/>
      </w:r>
    </w:p>
  </w:footnote>
  <w:footnote w:type="continuationSeparator" w:id="0">
    <w:p w14:paraId="511E2DA2" w14:textId="77777777" w:rsidR="00F34B62" w:rsidRDefault="00F34B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26C5F"/>
    <w:multiLevelType w:val="multilevel"/>
    <w:tmpl w:val="0B126C5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C3C1698"/>
    <w:multiLevelType w:val="multilevel"/>
    <w:tmpl w:val="0C3C1698"/>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2" w15:restartNumberingAfterBreak="0">
    <w:nsid w:val="0CF72068"/>
    <w:multiLevelType w:val="hybridMultilevel"/>
    <w:tmpl w:val="AB16EA5A"/>
    <w:lvl w:ilvl="0" w:tplc="469085D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CA5DC3"/>
    <w:multiLevelType w:val="multilevel"/>
    <w:tmpl w:val="13CA5DC3"/>
    <w:lvl w:ilvl="0">
      <w:start w:val="1"/>
      <w:numFmt w:val="bullet"/>
      <w:lvlText w:val=""/>
      <w:lvlJc w:val="left"/>
      <w:pPr>
        <w:ind w:left="98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1B4C6971"/>
    <w:multiLevelType w:val="multilevel"/>
    <w:tmpl w:val="1B4C6971"/>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5" w15:restartNumberingAfterBreak="0">
    <w:nsid w:val="1E86437D"/>
    <w:multiLevelType w:val="hybridMultilevel"/>
    <w:tmpl w:val="3DA67DBC"/>
    <w:lvl w:ilvl="0" w:tplc="3C2E208E">
      <w:start w:val="1"/>
      <w:numFmt w:val="decimal"/>
      <w:lvlText w:val="%1."/>
      <w:lvlJc w:val="left"/>
      <w:pPr>
        <w:ind w:left="360" w:hanging="360"/>
      </w:pPr>
      <w:rPr>
        <w:rFonts w:ascii="仿宋_GB2312" w:eastAsia="仿宋_GB2312" w:hAnsi="仿宋_GB2312" w:cstheme="minorBidi" w:hint="default"/>
        <w:color w:val="00000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6D49CC"/>
    <w:multiLevelType w:val="multilevel"/>
    <w:tmpl w:val="E998F0FC"/>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7" w15:restartNumberingAfterBreak="0">
    <w:nsid w:val="2D024E6F"/>
    <w:multiLevelType w:val="multilevel"/>
    <w:tmpl w:val="2D024E6F"/>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8" w15:restartNumberingAfterBreak="0">
    <w:nsid w:val="30557B86"/>
    <w:multiLevelType w:val="hybridMultilevel"/>
    <w:tmpl w:val="11D2E558"/>
    <w:lvl w:ilvl="0" w:tplc="D1A68028">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 w15:restartNumberingAfterBreak="0">
    <w:nsid w:val="31F8390D"/>
    <w:multiLevelType w:val="hybridMultilevel"/>
    <w:tmpl w:val="59907192"/>
    <w:lvl w:ilvl="0" w:tplc="B5BA1BA2">
      <w:start w:val="1"/>
      <w:numFmt w:val="decimal"/>
      <w:lvlText w:val="%1."/>
      <w:lvlJc w:val="left"/>
      <w:pPr>
        <w:ind w:left="360" w:hanging="360"/>
      </w:pPr>
      <w:rPr>
        <w:rFonts w:ascii="仿宋_GB2312" w:eastAsia="仿宋_GB2312" w:hAnsi="仿宋_GB2312" w:cstheme="minorBidi" w:hint="default"/>
        <w:color w:val="00000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A441B8"/>
    <w:multiLevelType w:val="multilevel"/>
    <w:tmpl w:val="42A441B8"/>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1" w15:restartNumberingAfterBreak="0">
    <w:nsid w:val="4A630098"/>
    <w:multiLevelType w:val="multilevel"/>
    <w:tmpl w:val="4A630098"/>
    <w:lvl w:ilvl="0">
      <w:start w:val="1"/>
      <w:numFmt w:val="decimal"/>
      <w:lvlText w:val="%1."/>
      <w:lvlJc w:val="left"/>
      <w:pPr>
        <w:ind w:left="980" w:hanging="420"/>
      </w:pPr>
      <w:rPr>
        <w:rFonts w:ascii="仿宋_GB2312" w:eastAsia="仿宋_GB2312" w:hAnsi="仿宋_GB2312" w:cstheme="minorBidi"/>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2" w15:restartNumberingAfterBreak="0">
    <w:nsid w:val="4E722AF7"/>
    <w:multiLevelType w:val="multilevel"/>
    <w:tmpl w:val="E998F0FC"/>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3" w15:restartNumberingAfterBreak="0">
    <w:nsid w:val="50725C08"/>
    <w:multiLevelType w:val="multilevel"/>
    <w:tmpl w:val="50725C0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5107304C"/>
    <w:multiLevelType w:val="multilevel"/>
    <w:tmpl w:val="5107304C"/>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5" w15:restartNumberingAfterBreak="0">
    <w:nsid w:val="5361773F"/>
    <w:multiLevelType w:val="multilevel"/>
    <w:tmpl w:val="5361773F"/>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6" w15:restartNumberingAfterBreak="0">
    <w:nsid w:val="594EF647"/>
    <w:multiLevelType w:val="singleLevel"/>
    <w:tmpl w:val="594EF647"/>
    <w:lvl w:ilvl="0">
      <w:start w:val="1"/>
      <w:numFmt w:val="decimal"/>
      <w:suff w:val="space"/>
      <w:lvlText w:val="%1．"/>
      <w:lvlJc w:val="left"/>
    </w:lvl>
  </w:abstractNum>
  <w:abstractNum w:abstractNumId="17" w15:restartNumberingAfterBreak="0">
    <w:nsid w:val="5BCA0CE2"/>
    <w:multiLevelType w:val="multilevel"/>
    <w:tmpl w:val="5BCA0CE2"/>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8" w15:restartNumberingAfterBreak="0">
    <w:nsid w:val="5D4FFB0D"/>
    <w:multiLevelType w:val="singleLevel"/>
    <w:tmpl w:val="5D4FFB0D"/>
    <w:lvl w:ilvl="0">
      <w:start w:val="5"/>
      <w:numFmt w:val="decimal"/>
      <w:suff w:val="space"/>
      <w:lvlText w:val="%1."/>
      <w:lvlJc w:val="left"/>
    </w:lvl>
  </w:abstractNum>
  <w:abstractNum w:abstractNumId="19" w15:restartNumberingAfterBreak="0">
    <w:nsid w:val="683B6FE0"/>
    <w:multiLevelType w:val="hybridMultilevel"/>
    <w:tmpl w:val="68D4FCF0"/>
    <w:lvl w:ilvl="0" w:tplc="D57CA892">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9687C9A"/>
    <w:multiLevelType w:val="multilevel"/>
    <w:tmpl w:val="69687C9A"/>
    <w:lvl w:ilvl="0">
      <w:start w:val="1"/>
      <w:numFmt w:val="decimal"/>
      <w:lvlText w:val="%1."/>
      <w:lvlJc w:val="left"/>
      <w:pPr>
        <w:ind w:left="980" w:hanging="420"/>
      </w:pPr>
      <w:rPr>
        <w:rFonts w:ascii="仿宋_GB2312" w:eastAsia="仿宋_GB2312" w:hAnsi="仿宋_GB2312" w:cstheme="minorBidi"/>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21" w15:restartNumberingAfterBreak="0">
    <w:nsid w:val="6B9B793B"/>
    <w:multiLevelType w:val="hybridMultilevel"/>
    <w:tmpl w:val="1FA69E74"/>
    <w:lvl w:ilvl="0" w:tplc="D1A68028">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2" w15:restartNumberingAfterBreak="0">
    <w:nsid w:val="7AC531B5"/>
    <w:multiLevelType w:val="multilevel"/>
    <w:tmpl w:val="7AC531B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15:restartNumberingAfterBreak="0">
    <w:nsid w:val="7EDF7786"/>
    <w:multiLevelType w:val="hybridMultilevel"/>
    <w:tmpl w:val="286C1D66"/>
    <w:lvl w:ilvl="0" w:tplc="6818D45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1"/>
  </w:num>
  <w:num w:numId="3">
    <w:abstractNumId w:val="12"/>
  </w:num>
  <w:num w:numId="4">
    <w:abstractNumId w:val="15"/>
  </w:num>
  <w:num w:numId="5">
    <w:abstractNumId w:val="7"/>
  </w:num>
  <w:num w:numId="6">
    <w:abstractNumId w:val="16"/>
  </w:num>
  <w:num w:numId="7">
    <w:abstractNumId w:val="10"/>
  </w:num>
  <w:num w:numId="8">
    <w:abstractNumId w:val="14"/>
  </w:num>
  <w:num w:numId="9">
    <w:abstractNumId w:val="18"/>
  </w:num>
  <w:num w:numId="10">
    <w:abstractNumId w:val="4"/>
  </w:num>
  <w:num w:numId="11">
    <w:abstractNumId w:val="0"/>
  </w:num>
  <w:num w:numId="12">
    <w:abstractNumId w:val="22"/>
  </w:num>
  <w:num w:numId="13">
    <w:abstractNumId w:val="13"/>
  </w:num>
  <w:num w:numId="14">
    <w:abstractNumId w:val="1"/>
  </w:num>
  <w:num w:numId="15">
    <w:abstractNumId w:val="20"/>
  </w:num>
  <w:num w:numId="16">
    <w:abstractNumId w:val="17"/>
  </w:num>
  <w:num w:numId="17">
    <w:abstractNumId w:val="8"/>
  </w:num>
  <w:num w:numId="18">
    <w:abstractNumId w:val="6"/>
  </w:num>
  <w:num w:numId="19">
    <w:abstractNumId w:val="21"/>
  </w:num>
  <w:num w:numId="20">
    <w:abstractNumId w:val="23"/>
  </w:num>
  <w:num w:numId="21">
    <w:abstractNumId w:val="19"/>
  </w:num>
  <w:num w:numId="22">
    <w:abstractNumId w:val="2"/>
  </w:num>
  <w:num w:numId="23">
    <w:abstractNumId w:val="5"/>
  </w:num>
  <w:num w:numId="24">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nsiqi">
    <w15:presenceInfo w15:providerId="None" w15:userId="hansiqi"/>
  </w15:person>
  <w15:person w15:author="中移杭研 胡文">
    <w15:presenceInfo w15:providerId="None" w15:userId="中移杭研 胡文"/>
  </w15:person>
  <w15:person w15:author="qinyao">
    <w15:presenceInfo w15:providerId="None" w15:userId="qiny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trackRevisions/>
  <w:defaultTabStop w:val="420"/>
  <w:drawingGridHorizontalSpacing w:val="120"/>
  <w:drawingGridVerticalSpacing w:val="423"/>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F9A"/>
    <w:rsid w:val="0004330A"/>
    <w:rsid w:val="00044A9E"/>
    <w:rsid w:val="00057E50"/>
    <w:rsid w:val="000A2934"/>
    <w:rsid w:val="000A554B"/>
    <w:rsid w:val="000B3B63"/>
    <w:rsid w:val="000B3D79"/>
    <w:rsid w:val="000B51D8"/>
    <w:rsid w:val="000B6D60"/>
    <w:rsid w:val="000C2845"/>
    <w:rsid w:val="000D3A69"/>
    <w:rsid w:val="000E4FE3"/>
    <w:rsid w:val="000E7034"/>
    <w:rsid w:val="000F7688"/>
    <w:rsid w:val="001021BF"/>
    <w:rsid w:val="00111FDC"/>
    <w:rsid w:val="001159CC"/>
    <w:rsid w:val="00134F53"/>
    <w:rsid w:val="00143786"/>
    <w:rsid w:val="00143EAF"/>
    <w:rsid w:val="00146E1B"/>
    <w:rsid w:val="00150418"/>
    <w:rsid w:val="00157050"/>
    <w:rsid w:val="00161B9A"/>
    <w:rsid w:val="00162BA4"/>
    <w:rsid w:val="001718B2"/>
    <w:rsid w:val="001809A2"/>
    <w:rsid w:val="0018132D"/>
    <w:rsid w:val="0018758F"/>
    <w:rsid w:val="00192B46"/>
    <w:rsid w:val="001970C3"/>
    <w:rsid w:val="001A6840"/>
    <w:rsid w:val="001B48E1"/>
    <w:rsid w:val="001B511E"/>
    <w:rsid w:val="001C5AC2"/>
    <w:rsid w:val="001C6797"/>
    <w:rsid w:val="001C67D8"/>
    <w:rsid w:val="001C6C01"/>
    <w:rsid w:val="001C751C"/>
    <w:rsid w:val="001E1215"/>
    <w:rsid w:val="001E183A"/>
    <w:rsid w:val="001E377B"/>
    <w:rsid w:val="00201000"/>
    <w:rsid w:val="00201FDD"/>
    <w:rsid w:val="00202E80"/>
    <w:rsid w:val="00226C6B"/>
    <w:rsid w:val="00243737"/>
    <w:rsid w:val="002452A0"/>
    <w:rsid w:val="00270BC4"/>
    <w:rsid w:val="00272FEB"/>
    <w:rsid w:val="00273CAC"/>
    <w:rsid w:val="00275EA4"/>
    <w:rsid w:val="002840A4"/>
    <w:rsid w:val="002C0785"/>
    <w:rsid w:val="002C0829"/>
    <w:rsid w:val="002C130B"/>
    <w:rsid w:val="002C4010"/>
    <w:rsid w:val="002D2D9F"/>
    <w:rsid w:val="002D67D1"/>
    <w:rsid w:val="002E35D3"/>
    <w:rsid w:val="002E5CC2"/>
    <w:rsid w:val="00303660"/>
    <w:rsid w:val="0030453C"/>
    <w:rsid w:val="00305FFA"/>
    <w:rsid w:val="00321ED9"/>
    <w:rsid w:val="003253DD"/>
    <w:rsid w:val="00327AAD"/>
    <w:rsid w:val="00334B8A"/>
    <w:rsid w:val="00360E54"/>
    <w:rsid w:val="003624E8"/>
    <w:rsid w:val="00394571"/>
    <w:rsid w:val="003A05E1"/>
    <w:rsid w:val="003A441F"/>
    <w:rsid w:val="003A4C48"/>
    <w:rsid w:val="003A667B"/>
    <w:rsid w:val="003B0733"/>
    <w:rsid w:val="003B6A0F"/>
    <w:rsid w:val="003C5348"/>
    <w:rsid w:val="003C799A"/>
    <w:rsid w:val="003D15A3"/>
    <w:rsid w:val="003F13A6"/>
    <w:rsid w:val="0040035E"/>
    <w:rsid w:val="00401F53"/>
    <w:rsid w:val="00411431"/>
    <w:rsid w:val="00416878"/>
    <w:rsid w:val="004172D4"/>
    <w:rsid w:val="00417E24"/>
    <w:rsid w:val="00417F4A"/>
    <w:rsid w:val="00420091"/>
    <w:rsid w:val="00430E68"/>
    <w:rsid w:val="00442CB8"/>
    <w:rsid w:val="00450311"/>
    <w:rsid w:val="00455FCD"/>
    <w:rsid w:val="00463F69"/>
    <w:rsid w:val="0046733B"/>
    <w:rsid w:val="004711C0"/>
    <w:rsid w:val="00473E00"/>
    <w:rsid w:val="004749C0"/>
    <w:rsid w:val="00476263"/>
    <w:rsid w:val="00480C4F"/>
    <w:rsid w:val="004828FE"/>
    <w:rsid w:val="00487AF3"/>
    <w:rsid w:val="00497D37"/>
    <w:rsid w:val="004A377C"/>
    <w:rsid w:val="004B2D26"/>
    <w:rsid w:val="004C5284"/>
    <w:rsid w:val="004C5AC2"/>
    <w:rsid w:val="004D0D4F"/>
    <w:rsid w:val="004D7F40"/>
    <w:rsid w:val="004E6470"/>
    <w:rsid w:val="004E7CB6"/>
    <w:rsid w:val="00505382"/>
    <w:rsid w:val="005074E3"/>
    <w:rsid w:val="005116FF"/>
    <w:rsid w:val="005300EC"/>
    <w:rsid w:val="00535383"/>
    <w:rsid w:val="00556872"/>
    <w:rsid w:val="005717BB"/>
    <w:rsid w:val="00580DB5"/>
    <w:rsid w:val="005830B7"/>
    <w:rsid w:val="005943C5"/>
    <w:rsid w:val="00594A05"/>
    <w:rsid w:val="005A7DFB"/>
    <w:rsid w:val="005D055B"/>
    <w:rsid w:val="005D3A11"/>
    <w:rsid w:val="005D7EC1"/>
    <w:rsid w:val="005E2932"/>
    <w:rsid w:val="005E594C"/>
    <w:rsid w:val="0060050A"/>
    <w:rsid w:val="00606121"/>
    <w:rsid w:val="006208A5"/>
    <w:rsid w:val="00647D78"/>
    <w:rsid w:val="00654EEC"/>
    <w:rsid w:val="00656CAA"/>
    <w:rsid w:val="00656FB2"/>
    <w:rsid w:val="006637ED"/>
    <w:rsid w:val="0066532B"/>
    <w:rsid w:val="0068197A"/>
    <w:rsid w:val="006847B3"/>
    <w:rsid w:val="006858F9"/>
    <w:rsid w:val="006870DD"/>
    <w:rsid w:val="00696AE1"/>
    <w:rsid w:val="006A0CF9"/>
    <w:rsid w:val="006A58C8"/>
    <w:rsid w:val="006B28C9"/>
    <w:rsid w:val="006B31C7"/>
    <w:rsid w:val="006C2F63"/>
    <w:rsid w:val="006D3591"/>
    <w:rsid w:val="006E4221"/>
    <w:rsid w:val="00710430"/>
    <w:rsid w:val="00731F06"/>
    <w:rsid w:val="00744F7E"/>
    <w:rsid w:val="007515CD"/>
    <w:rsid w:val="007521E6"/>
    <w:rsid w:val="00757DFE"/>
    <w:rsid w:val="007650D7"/>
    <w:rsid w:val="00767A49"/>
    <w:rsid w:val="0077359E"/>
    <w:rsid w:val="007811A2"/>
    <w:rsid w:val="007B433D"/>
    <w:rsid w:val="007B6D9B"/>
    <w:rsid w:val="007C1AC3"/>
    <w:rsid w:val="007C269A"/>
    <w:rsid w:val="007E1897"/>
    <w:rsid w:val="007E2FA0"/>
    <w:rsid w:val="007E6AC2"/>
    <w:rsid w:val="007F1261"/>
    <w:rsid w:val="007F4A13"/>
    <w:rsid w:val="007F71FE"/>
    <w:rsid w:val="00800FFC"/>
    <w:rsid w:val="0082633B"/>
    <w:rsid w:val="00842F66"/>
    <w:rsid w:val="008469A4"/>
    <w:rsid w:val="008500A7"/>
    <w:rsid w:val="008605F6"/>
    <w:rsid w:val="00860B93"/>
    <w:rsid w:val="008649DE"/>
    <w:rsid w:val="0087313C"/>
    <w:rsid w:val="00874950"/>
    <w:rsid w:val="00874A22"/>
    <w:rsid w:val="00880B1F"/>
    <w:rsid w:val="00891E93"/>
    <w:rsid w:val="00892EB8"/>
    <w:rsid w:val="00895894"/>
    <w:rsid w:val="008A06EF"/>
    <w:rsid w:val="008C082B"/>
    <w:rsid w:val="008C3C52"/>
    <w:rsid w:val="008C5D24"/>
    <w:rsid w:val="008D257E"/>
    <w:rsid w:val="008D54C6"/>
    <w:rsid w:val="008D7EB4"/>
    <w:rsid w:val="008F619B"/>
    <w:rsid w:val="00912CD4"/>
    <w:rsid w:val="009163B3"/>
    <w:rsid w:val="00926C09"/>
    <w:rsid w:val="00931A49"/>
    <w:rsid w:val="00944322"/>
    <w:rsid w:val="00947261"/>
    <w:rsid w:val="00957FC7"/>
    <w:rsid w:val="009614AE"/>
    <w:rsid w:val="00995999"/>
    <w:rsid w:val="009965A8"/>
    <w:rsid w:val="009972F6"/>
    <w:rsid w:val="009A3778"/>
    <w:rsid w:val="009A434D"/>
    <w:rsid w:val="009B5C1D"/>
    <w:rsid w:val="009B6DFD"/>
    <w:rsid w:val="009C6586"/>
    <w:rsid w:val="009D4994"/>
    <w:rsid w:val="009F51BD"/>
    <w:rsid w:val="00A04644"/>
    <w:rsid w:val="00A06410"/>
    <w:rsid w:val="00A14FCE"/>
    <w:rsid w:val="00A24B91"/>
    <w:rsid w:val="00A2770A"/>
    <w:rsid w:val="00A35A7E"/>
    <w:rsid w:val="00A43145"/>
    <w:rsid w:val="00A46B95"/>
    <w:rsid w:val="00A53534"/>
    <w:rsid w:val="00A626FF"/>
    <w:rsid w:val="00A72464"/>
    <w:rsid w:val="00A74109"/>
    <w:rsid w:val="00A83697"/>
    <w:rsid w:val="00A91472"/>
    <w:rsid w:val="00A938D3"/>
    <w:rsid w:val="00A938E0"/>
    <w:rsid w:val="00A96127"/>
    <w:rsid w:val="00AB6059"/>
    <w:rsid w:val="00AB6E1D"/>
    <w:rsid w:val="00AD4B6F"/>
    <w:rsid w:val="00AD7FC6"/>
    <w:rsid w:val="00AF0AA7"/>
    <w:rsid w:val="00B05924"/>
    <w:rsid w:val="00B07C67"/>
    <w:rsid w:val="00B22182"/>
    <w:rsid w:val="00B26BB0"/>
    <w:rsid w:val="00B31A19"/>
    <w:rsid w:val="00B51A7B"/>
    <w:rsid w:val="00B52F04"/>
    <w:rsid w:val="00B70C11"/>
    <w:rsid w:val="00B72612"/>
    <w:rsid w:val="00B73C74"/>
    <w:rsid w:val="00B757B3"/>
    <w:rsid w:val="00B760BA"/>
    <w:rsid w:val="00B861DB"/>
    <w:rsid w:val="00B94408"/>
    <w:rsid w:val="00BA0052"/>
    <w:rsid w:val="00BA689D"/>
    <w:rsid w:val="00BB5DAC"/>
    <w:rsid w:val="00BD08A6"/>
    <w:rsid w:val="00BD0C46"/>
    <w:rsid w:val="00BD2153"/>
    <w:rsid w:val="00BF2BEF"/>
    <w:rsid w:val="00C10F0D"/>
    <w:rsid w:val="00C168C3"/>
    <w:rsid w:val="00C310D8"/>
    <w:rsid w:val="00C35CD8"/>
    <w:rsid w:val="00C46724"/>
    <w:rsid w:val="00C55556"/>
    <w:rsid w:val="00C64AC1"/>
    <w:rsid w:val="00C7187A"/>
    <w:rsid w:val="00C919FF"/>
    <w:rsid w:val="00C9370E"/>
    <w:rsid w:val="00CB37FB"/>
    <w:rsid w:val="00CB417A"/>
    <w:rsid w:val="00CC7F70"/>
    <w:rsid w:val="00CF3F9A"/>
    <w:rsid w:val="00D1230C"/>
    <w:rsid w:val="00D25D4E"/>
    <w:rsid w:val="00D34A3D"/>
    <w:rsid w:val="00D4581D"/>
    <w:rsid w:val="00D77F37"/>
    <w:rsid w:val="00D94EA7"/>
    <w:rsid w:val="00DA01F8"/>
    <w:rsid w:val="00DA1933"/>
    <w:rsid w:val="00DA7C3A"/>
    <w:rsid w:val="00DB6013"/>
    <w:rsid w:val="00DC57B7"/>
    <w:rsid w:val="00DD57B8"/>
    <w:rsid w:val="00E04303"/>
    <w:rsid w:val="00E0765E"/>
    <w:rsid w:val="00E07DBC"/>
    <w:rsid w:val="00E11612"/>
    <w:rsid w:val="00E133BD"/>
    <w:rsid w:val="00E13920"/>
    <w:rsid w:val="00E14563"/>
    <w:rsid w:val="00E2049B"/>
    <w:rsid w:val="00E35B58"/>
    <w:rsid w:val="00E35CD2"/>
    <w:rsid w:val="00E402B9"/>
    <w:rsid w:val="00E41ABA"/>
    <w:rsid w:val="00E443F3"/>
    <w:rsid w:val="00E452BF"/>
    <w:rsid w:val="00E535B1"/>
    <w:rsid w:val="00E563F0"/>
    <w:rsid w:val="00E634AD"/>
    <w:rsid w:val="00E66162"/>
    <w:rsid w:val="00E675FA"/>
    <w:rsid w:val="00E94928"/>
    <w:rsid w:val="00E95538"/>
    <w:rsid w:val="00EA2E5F"/>
    <w:rsid w:val="00EB4C17"/>
    <w:rsid w:val="00EC4599"/>
    <w:rsid w:val="00ED41E9"/>
    <w:rsid w:val="00EF158A"/>
    <w:rsid w:val="00EF5B0A"/>
    <w:rsid w:val="00EF6186"/>
    <w:rsid w:val="00F05878"/>
    <w:rsid w:val="00F10C9C"/>
    <w:rsid w:val="00F34B62"/>
    <w:rsid w:val="00F4006F"/>
    <w:rsid w:val="00F468D4"/>
    <w:rsid w:val="00F47C50"/>
    <w:rsid w:val="00F55AB7"/>
    <w:rsid w:val="00F55B7B"/>
    <w:rsid w:val="00F57DB5"/>
    <w:rsid w:val="00F61BB7"/>
    <w:rsid w:val="00F6410C"/>
    <w:rsid w:val="00F70F32"/>
    <w:rsid w:val="00F713FD"/>
    <w:rsid w:val="00F74AE4"/>
    <w:rsid w:val="00F829DE"/>
    <w:rsid w:val="00F840C4"/>
    <w:rsid w:val="00F93D64"/>
    <w:rsid w:val="00F95093"/>
    <w:rsid w:val="00FA034B"/>
    <w:rsid w:val="00FA6151"/>
    <w:rsid w:val="00FB326A"/>
    <w:rsid w:val="00FB5AF7"/>
    <w:rsid w:val="00FC313B"/>
    <w:rsid w:val="00FC6F27"/>
    <w:rsid w:val="00FD58CA"/>
    <w:rsid w:val="00FE1DBC"/>
    <w:rsid w:val="00FE30FB"/>
    <w:rsid w:val="00FF358B"/>
    <w:rsid w:val="00FF59E6"/>
    <w:rsid w:val="01C75FD5"/>
    <w:rsid w:val="01E53458"/>
    <w:rsid w:val="02364D1E"/>
    <w:rsid w:val="02A74AB8"/>
    <w:rsid w:val="03372BCC"/>
    <w:rsid w:val="03422CF7"/>
    <w:rsid w:val="04B82483"/>
    <w:rsid w:val="06B53CD4"/>
    <w:rsid w:val="08B641E0"/>
    <w:rsid w:val="090F4CA8"/>
    <w:rsid w:val="0AB5576E"/>
    <w:rsid w:val="0E842377"/>
    <w:rsid w:val="0EAD4788"/>
    <w:rsid w:val="0F62032D"/>
    <w:rsid w:val="10407873"/>
    <w:rsid w:val="11554714"/>
    <w:rsid w:val="11A31AF8"/>
    <w:rsid w:val="123C008E"/>
    <w:rsid w:val="140B6DD0"/>
    <w:rsid w:val="16C90A18"/>
    <w:rsid w:val="18FB2DF6"/>
    <w:rsid w:val="1BEA76FA"/>
    <w:rsid w:val="1D8F370D"/>
    <w:rsid w:val="1E6136F6"/>
    <w:rsid w:val="1EA32468"/>
    <w:rsid w:val="1F2A3A08"/>
    <w:rsid w:val="1FB1153E"/>
    <w:rsid w:val="22877472"/>
    <w:rsid w:val="235431A4"/>
    <w:rsid w:val="24CF2BB1"/>
    <w:rsid w:val="283A15AC"/>
    <w:rsid w:val="296E7864"/>
    <w:rsid w:val="2B2F12EE"/>
    <w:rsid w:val="2B49393A"/>
    <w:rsid w:val="2BBD4E1F"/>
    <w:rsid w:val="2D6660E0"/>
    <w:rsid w:val="2D780149"/>
    <w:rsid w:val="2EA54E23"/>
    <w:rsid w:val="2F2A1312"/>
    <w:rsid w:val="2F3B6E25"/>
    <w:rsid w:val="2FA87A39"/>
    <w:rsid w:val="2FDA615D"/>
    <w:rsid w:val="309009E0"/>
    <w:rsid w:val="31527CDF"/>
    <w:rsid w:val="318E7E10"/>
    <w:rsid w:val="359E60DB"/>
    <w:rsid w:val="373F0511"/>
    <w:rsid w:val="3A4B023A"/>
    <w:rsid w:val="3F275117"/>
    <w:rsid w:val="3F9744D6"/>
    <w:rsid w:val="3FA476ED"/>
    <w:rsid w:val="40D82BE4"/>
    <w:rsid w:val="41BB6060"/>
    <w:rsid w:val="4353511D"/>
    <w:rsid w:val="456E6D08"/>
    <w:rsid w:val="463B368D"/>
    <w:rsid w:val="47E7596D"/>
    <w:rsid w:val="48563808"/>
    <w:rsid w:val="49900143"/>
    <w:rsid w:val="49CB0A1F"/>
    <w:rsid w:val="4A775E38"/>
    <w:rsid w:val="4C337239"/>
    <w:rsid w:val="4C5E3001"/>
    <w:rsid w:val="4C800D8C"/>
    <w:rsid w:val="4FDB5E0B"/>
    <w:rsid w:val="517009A8"/>
    <w:rsid w:val="51A503C2"/>
    <w:rsid w:val="56034EA2"/>
    <w:rsid w:val="569B7BE6"/>
    <w:rsid w:val="56F86255"/>
    <w:rsid w:val="57DC4266"/>
    <w:rsid w:val="59243A83"/>
    <w:rsid w:val="5C18217A"/>
    <w:rsid w:val="5EEB1819"/>
    <w:rsid w:val="60741276"/>
    <w:rsid w:val="622D67D8"/>
    <w:rsid w:val="65AD1FA2"/>
    <w:rsid w:val="6AC47D2D"/>
    <w:rsid w:val="6DD33602"/>
    <w:rsid w:val="708B5792"/>
    <w:rsid w:val="711B704B"/>
    <w:rsid w:val="7244011E"/>
    <w:rsid w:val="72AF4B94"/>
    <w:rsid w:val="73AE5380"/>
    <w:rsid w:val="73E0728E"/>
    <w:rsid w:val="74216FBD"/>
    <w:rsid w:val="788E18F1"/>
    <w:rsid w:val="7984418E"/>
    <w:rsid w:val="7A203A3A"/>
    <w:rsid w:val="7AFF7715"/>
    <w:rsid w:val="7B7D40A6"/>
    <w:rsid w:val="7BAC7CFC"/>
    <w:rsid w:val="7EAD0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8DDFFA2"/>
  <w14:defaultImageDpi w14:val="330"/>
  <w15:docId w15:val="{CD5DB71F-BBC0-42AD-88B2-78D40AC9D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qFormat/>
    <w:pPr>
      <w:widowControl/>
      <w:spacing w:before="100" w:beforeAutospacing="1" w:after="100" w:afterAutospacing="1"/>
      <w:jc w:val="left"/>
      <w:outlineLvl w:val="3"/>
    </w:pPr>
    <w:rPr>
      <w:rFonts w:ascii="宋体" w:eastAsia="宋体" w:hAnsi="宋体" w:cs="宋体"/>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31">
    <w:name w:val="toc 3"/>
    <w:basedOn w:val="a"/>
    <w:next w:val="a"/>
    <w:uiPriority w:val="39"/>
    <w:unhideWhenUsed/>
    <w:qFormat/>
    <w:pPr>
      <w:tabs>
        <w:tab w:val="right" w:leader="dot" w:pos="8290"/>
      </w:tabs>
    </w:pPr>
  </w:style>
  <w:style w:type="paragraph" w:styleId="a5">
    <w:name w:val="Balloon Text"/>
    <w:basedOn w:val="a"/>
    <w:link w:val="a6"/>
    <w:uiPriority w:val="99"/>
    <w:semiHidden/>
    <w:unhideWhenUsed/>
    <w:qFormat/>
    <w:rPr>
      <w:rFonts w:ascii="宋体" w:eastAsia="宋体"/>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8290"/>
      </w:tabs>
      <w:snapToGrid w:val="0"/>
    </w:pPr>
  </w:style>
  <w:style w:type="paragraph" w:styleId="21">
    <w:name w:val="toc 2"/>
    <w:basedOn w:val="a"/>
    <w:next w:val="a"/>
    <w:uiPriority w:val="39"/>
    <w:unhideWhenUsed/>
    <w:qFormat/>
    <w:pPr>
      <w:ind w:leftChars="200" w:left="420"/>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rPr>
  </w:style>
  <w:style w:type="paragraph" w:styleId="ac">
    <w:name w:val="annotation subject"/>
    <w:basedOn w:val="a3"/>
    <w:next w:val="a3"/>
    <w:link w:val="ad"/>
    <w:uiPriority w:val="99"/>
    <w:semiHidden/>
    <w:unhideWhenUsed/>
    <w:qFormat/>
    <w:rPr>
      <w:b/>
      <w:bCs/>
    </w:rPr>
  </w:style>
  <w:style w:type="character" w:styleId="ae">
    <w:name w:val="Strong"/>
    <w:basedOn w:val="a0"/>
    <w:uiPriority w:val="22"/>
    <w:qFormat/>
    <w:rPr>
      <w:b/>
      <w:bCs/>
    </w:rPr>
  </w:style>
  <w:style w:type="character" w:styleId="af">
    <w:name w:val="FollowedHyperlink"/>
    <w:basedOn w:val="a0"/>
    <w:uiPriority w:val="99"/>
    <w:semiHidden/>
    <w:unhideWhenUsed/>
    <w:qFormat/>
    <w:rPr>
      <w:color w:val="954F72" w:themeColor="followedHyperlink"/>
      <w:u w:val="single"/>
    </w:rPr>
  </w:style>
  <w:style w:type="character" w:styleId="af0">
    <w:name w:val="Hyperlink"/>
    <w:basedOn w:val="a0"/>
    <w:uiPriority w:val="99"/>
    <w:unhideWhenUsed/>
    <w:qFormat/>
    <w:rPr>
      <w:color w:val="0000FF"/>
      <w:u w:val="single"/>
    </w:rPr>
  </w:style>
  <w:style w:type="character" w:styleId="af1">
    <w:name w:val="annotation reference"/>
    <w:basedOn w:val="a0"/>
    <w:uiPriority w:val="99"/>
    <w:semiHidden/>
    <w:unhideWhenUsed/>
    <w:qFormat/>
    <w:rPr>
      <w:sz w:val="21"/>
      <w:szCs w:val="21"/>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qFormat/>
    <w:rPr>
      <w:rFonts w:ascii="宋体" w:eastAsia="宋体" w:hAnsi="宋体" w:cs="宋体"/>
      <w:b/>
      <w:bCs/>
      <w:kern w:val="0"/>
      <w:sz w:val="36"/>
      <w:szCs w:val="36"/>
    </w:r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40">
    <w:name w:val="标题 4 字符"/>
    <w:basedOn w:val="a0"/>
    <w:link w:val="4"/>
    <w:uiPriority w:val="9"/>
    <w:qFormat/>
    <w:rPr>
      <w:rFonts w:ascii="宋体" w:eastAsia="宋体" w:hAnsi="宋体" w:cs="宋体"/>
      <w:b/>
      <w:bCs/>
      <w:kern w:val="0"/>
    </w:rPr>
  </w:style>
  <w:style w:type="character" w:customStyle="1" w:styleId="lake-fontsize-10">
    <w:name w:val="lake-fontsize-10"/>
    <w:basedOn w:val="a0"/>
    <w:qFormat/>
  </w:style>
  <w:style w:type="character" w:customStyle="1" w:styleId="lake-fontsize-12">
    <w:name w:val="lake-fontsize-12"/>
    <w:basedOn w:val="a0"/>
    <w:qFormat/>
  </w:style>
  <w:style w:type="character" w:customStyle="1" w:styleId="lake-fontsize-11">
    <w:name w:val="lake-fontsize-11"/>
    <w:basedOn w:val="a0"/>
    <w:qFormat/>
  </w:style>
  <w:style w:type="paragraph" w:styleId="af2">
    <w:name w:val="List Paragraph"/>
    <w:basedOn w:val="a"/>
    <w:uiPriority w:val="34"/>
    <w:qFormat/>
    <w:pPr>
      <w:ind w:firstLineChars="200" w:firstLine="420"/>
    </w:pPr>
  </w:style>
  <w:style w:type="character" w:customStyle="1" w:styleId="a6">
    <w:name w:val="批注框文本 字符"/>
    <w:basedOn w:val="a0"/>
    <w:link w:val="a5"/>
    <w:uiPriority w:val="99"/>
    <w:semiHidden/>
    <w:qFormat/>
    <w:rPr>
      <w:rFonts w:ascii="宋体" w:eastAsia="宋体"/>
      <w:sz w:val="18"/>
      <w:szCs w:val="18"/>
    </w:rPr>
  </w:style>
  <w:style w:type="character" w:customStyle="1" w:styleId="HTML0">
    <w:name w:val="HTML 预设格式 字符"/>
    <w:basedOn w:val="a0"/>
    <w:link w:val="HTML"/>
    <w:uiPriority w:val="99"/>
    <w:qFormat/>
    <w:rPr>
      <w:rFonts w:ascii="宋体" w:eastAsia="宋体" w:hAnsi="宋体" w:cs="宋体"/>
      <w:kern w:val="0"/>
    </w:rPr>
  </w:style>
  <w:style w:type="paragraph" w:customStyle="1" w:styleId="11l1GB2312">
    <w:name w:val="样式 标题 11l1 + 仿宋_GB2312 四号"/>
    <w:basedOn w:val="1"/>
    <w:qFormat/>
    <w:pPr>
      <w:keepNext/>
      <w:keepLines/>
      <w:pBdr>
        <w:top w:val="single" w:sz="6" w:space="6" w:color="808080"/>
        <w:bottom w:val="single" w:sz="6" w:space="11" w:color="808080"/>
      </w:pBdr>
      <w:spacing w:before="0" w:beforeAutospacing="0" w:after="240" w:afterAutospacing="0" w:line="240" w:lineRule="atLeast"/>
      <w:ind w:firstLineChars="200" w:firstLine="643"/>
      <w:jc w:val="center"/>
    </w:pPr>
    <w:rPr>
      <w:rFonts w:ascii="楷体_GB2312" w:eastAsia="楷体_GB2312" w:hAnsi="新宋体"/>
      <w:caps/>
      <w:spacing w:val="20"/>
      <w:w w:val="150"/>
      <w:kern w:val="16"/>
      <w:sz w:val="36"/>
      <w:szCs w:val="36"/>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12">
    <w:name w:val="修订1"/>
    <w:hidden/>
    <w:uiPriority w:val="99"/>
    <w:semiHidden/>
    <w:qFormat/>
    <w:rPr>
      <w:rFonts w:asciiTheme="minorHAnsi" w:eastAsiaTheme="minorEastAsia" w:hAnsiTheme="minorHAnsi" w:cstheme="minorBidi"/>
      <w:kern w:val="2"/>
      <w:sz w:val="24"/>
      <w:szCs w:val="24"/>
    </w:rPr>
  </w:style>
  <w:style w:type="character" w:customStyle="1" w:styleId="a4">
    <w:name w:val="批注文字 字符"/>
    <w:basedOn w:val="a0"/>
    <w:link w:val="a3"/>
    <w:uiPriority w:val="99"/>
    <w:semiHidden/>
    <w:qFormat/>
  </w:style>
  <w:style w:type="character" w:customStyle="1" w:styleId="ad">
    <w:name w:val="批注主题 字符"/>
    <w:basedOn w:val="a4"/>
    <w:link w:val="ac"/>
    <w:uiPriority w:val="99"/>
    <w:semiHidden/>
    <w:qFormat/>
    <w:rPr>
      <w:b/>
      <w:bCs/>
    </w:rPr>
  </w:style>
  <w:style w:type="paragraph" w:customStyle="1" w:styleId="af3">
    <w:name w:val="段"/>
    <w:qFormat/>
    <w:pPr>
      <w:tabs>
        <w:tab w:val="center" w:pos="4201"/>
        <w:tab w:val="right" w:leader="dot" w:pos="9298"/>
      </w:tabs>
      <w:autoSpaceDE w:val="0"/>
      <w:autoSpaceDN w:val="0"/>
      <w:ind w:firstLineChars="200" w:firstLine="420"/>
      <w:jc w:val="both"/>
    </w:pPr>
    <w:rPr>
      <w:rFonts w:ascii="宋体" w:hAnsiTheme="minorHAns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42</Pages>
  <Words>3255</Words>
  <Characters>18560</Characters>
  <Application>Microsoft Office Word</Application>
  <DocSecurity>0</DocSecurity>
  <Lines>154</Lines>
  <Paragraphs>43</Paragraphs>
  <ScaleCrop>false</ScaleCrop>
  <Company/>
  <LinksUpToDate>false</LinksUpToDate>
  <CharactersWithSpaces>21772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hansiqi</cp:lastModifiedBy>
  <cp:revision>266</cp:revision>
  <cp:lastPrinted>2021-03-28T16:06:00Z</cp:lastPrinted>
  <dcterms:created xsi:type="dcterms:W3CDTF">2021-03-28T16:06:00Z</dcterms:created>
  <dcterms:modified xsi:type="dcterms:W3CDTF">2021-05-08T03:14:00Z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FFB64BFDA75441888ED179C88572A3D2</vt:lpwstr>
  </property>
</Properties>
</file>